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83BA9" w14:textId="127AF038" w:rsidR="0035118C" w:rsidRDefault="000F2492" w:rsidP="000F2492">
      <w:pPr>
        <w:spacing w:beforeLines="100" w:before="360" w:afterLines="100" w:after="360" w:line="220" w:lineRule="atLeast"/>
        <w:jc w:val="center"/>
        <w:rPr>
          <w:rFonts w:ascii="黑体" w:eastAsia="黑体" w:hAnsi="黑体"/>
          <w:color w:val="FF0000"/>
          <w:sz w:val="36"/>
          <w:szCs w:val="36"/>
        </w:rPr>
      </w:pPr>
      <w:r w:rsidRPr="000F2492">
        <w:rPr>
          <w:rFonts w:ascii="黑体" w:eastAsia="黑体" w:hAnsi="黑体" w:hint="eastAsia"/>
          <w:b/>
          <w:bCs/>
          <w:sz w:val="36"/>
          <w:szCs w:val="36"/>
        </w:rPr>
        <w:t>图像基本统计特征的提取及分析</w:t>
      </w:r>
    </w:p>
    <w:p w14:paraId="36957B31" w14:textId="7F958356" w:rsidR="0035118C" w:rsidRDefault="000F2492" w:rsidP="00D21C88">
      <w:pPr>
        <w:spacing w:after="0" w:line="220" w:lineRule="atLeast"/>
        <w:jc w:val="center"/>
        <w:rPr>
          <w:rFonts w:ascii="黑体" w:eastAsia="黑体" w:hAnsi="黑体"/>
          <w:b/>
          <w:sz w:val="21"/>
          <w:szCs w:val="21"/>
        </w:rPr>
      </w:pPr>
      <w:proofErr w:type="gramStart"/>
      <w:r>
        <w:rPr>
          <w:rFonts w:ascii="黑体" w:eastAsia="黑体" w:hAnsi="黑体" w:hint="eastAsia"/>
          <w:b/>
          <w:sz w:val="21"/>
          <w:szCs w:val="21"/>
        </w:rPr>
        <w:t>颜纪钢</w:t>
      </w:r>
      <w:proofErr w:type="gramEnd"/>
      <w:r w:rsidR="00B10DB9">
        <w:rPr>
          <w:rFonts w:ascii="黑体" w:eastAsia="黑体" w:hAnsi="黑体" w:hint="eastAsia"/>
          <w:sz w:val="21"/>
          <w:szCs w:val="21"/>
          <w:vertAlign w:val="superscript"/>
        </w:rPr>
        <w:t>1</w:t>
      </w:r>
      <w:r w:rsidR="00B10DB9">
        <w:rPr>
          <w:rFonts w:ascii="黑体" w:eastAsia="黑体" w:hAnsi="黑体" w:hint="eastAsia"/>
          <w:b/>
          <w:sz w:val="21"/>
          <w:szCs w:val="21"/>
        </w:rPr>
        <w:t xml:space="preserve">  </w:t>
      </w:r>
      <w:r>
        <w:rPr>
          <w:rFonts w:ascii="黑体" w:eastAsia="黑体" w:hAnsi="黑体" w:hint="eastAsia"/>
          <w:b/>
          <w:sz w:val="21"/>
          <w:szCs w:val="21"/>
        </w:rPr>
        <w:t>李炜</w:t>
      </w:r>
      <w:r w:rsidR="00B10DB9">
        <w:rPr>
          <w:rFonts w:ascii="黑体" w:eastAsia="黑体" w:hAnsi="黑体" w:hint="eastAsia"/>
          <w:sz w:val="21"/>
          <w:szCs w:val="21"/>
          <w:vertAlign w:val="superscript"/>
        </w:rPr>
        <w:t>1，2</w:t>
      </w:r>
      <w:r w:rsidR="00B10DB9">
        <w:rPr>
          <w:rFonts w:ascii="黑体" w:eastAsia="黑体" w:hAnsi="黑体" w:hint="eastAsia"/>
          <w:b/>
          <w:sz w:val="21"/>
          <w:szCs w:val="21"/>
        </w:rPr>
        <w:t xml:space="preserve"> </w:t>
      </w:r>
      <w:proofErr w:type="gramStart"/>
      <w:r>
        <w:rPr>
          <w:rFonts w:ascii="黑体" w:eastAsia="黑体" w:hAnsi="黑体" w:hint="eastAsia"/>
          <w:b/>
          <w:sz w:val="21"/>
          <w:szCs w:val="21"/>
        </w:rPr>
        <w:t>饶珠发</w:t>
      </w:r>
      <w:proofErr w:type="gramEnd"/>
      <w:r w:rsidR="00B10DB9">
        <w:rPr>
          <w:rFonts w:ascii="黑体" w:eastAsia="黑体" w:hAnsi="黑体" w:hint="eastAsia"/>
          <w:sz w:val="21"/>
          <w:szCs w:val="21"/>
          <w:vertAlign w:val="superscript"/>
        </w:rPr>
        <w:t>2，3</w:t>
      </w:r>
    </w:p>
    <w:p w14:paraId="1FA3D481" w14:textId="461CF6E7" w:rsidR="0035118C" w:rsidRDefault="00B10DB9" w:rsidP="00D21C88">
      <w:pPr>
        <w:spacing w:after="0" w:line="220" w:lineRule="atLeast"/>
        <w:rPr>
          <w:rFonts w:asciiTheme="minorEastAsia" w:eastAsiaTheme="minorEastAsia" w:hAnsiTheme="minorEastAsia"/>
          <w:sz w:val="21"/>
          <w:szCs w:val="21"/>
          <w:vertAlign w:val="superscript"/>
        </w:rPr>
      </w:pPr>
      <w:r>
        <w:rPr>
          <w:rFonts w:ascii="仿宋" w:eastAsia="仿宋" w:hAnsi="仿宋" w:hint="eastAsia"/>
          <w:sz w:val="21"/>
          <w:szCs w:val="21"/>
        </w:rPr>
        <w:t xml:space="preserve">                       （</w:t>
      </w:r>
      <w:r w:rsidR="000F2492">
        <w:rPr>
          <w:rFonts w:ascii="仿宋" w:eastAsia="仿宋" w:hAnsi="仿宋" w:hint="eastAsia"/>
          <w:sz w:val="21"/>
          <w:szCs w:val="21"/>
        </w:rPr>
        <w:t>华东交通大学</w:t>
      </w:r>
      <w:r>
        <w:rPr>
          <w:rFonts w:ascii="仿宋" w:eastAsia="仿宋" w:hAnsi="仿宋" w:hint="eastAsia"/>
          <w:sz w:val="21"/>
          <w:szCs w:val="21"/>
        </w:rPr>
        <w:t xml:space="preserve">  </w:t>
      </w:r>
      <w:r w:rsidR="000F2492">
        <w:rPr>
          <w:rFonts w:ascii="仿宋" w:eastAsia="仿宋" w:hAnsi="仿宋" w:hint="eastAsia"/>
          <w:sz w:val="21"/>
          <w:szCs w:val="21"/>
        </w:rPr>
        <w:t>南昌市</w:t>
      </w:r>
      <w:r>
        <w:rPr>
          <w:rFonts w:ascii="仿宋" w:eastAsia="仿宋" w:hAnsi="仿宋" w:hint="eastAsia"/>
          <w:sz w:val="21"/>
          <w:szCs w:val="21"/>
        </w:rPr>
        <w:t xml:space="preserve"> </w:t>
      </w:r>
      <w:r w:rsidR="000F2492">
        <w:rPr>
          <w:rFonts w:ascii="仿宋" w:eastAsia="仿宋" w:hAnsi="仿宋" w:hint="eastAsia"/>
          <w:sz w:val="21"/>
          <w:szCs w:val="21"/>
        </w:rPr>
        <w:t>330000</w:t>
      </w:r>
      <w:r>
        <w:rPr>
          <w:rFonts w:ascii="仿宋" w:eastAsia="仿宋" w:hAnsi="仿宋"/>
          <w:sz w:val="21"/>
          <w:szCs w:val="21"/>
        </w:rPr>
        <w:t>）</w:t>
      </w:r>
      <w:r>
        <w:rPr>
          <w:rFonts w:ascii="楷体" w:eastAsia="楷体" w:hAnsi="楷体" w:hint="eastAsia"/>
          <w:sz w:val="21"/>
          <w:szCs w:val="21"/>
          <w:vertAlign w:val="superscript"/>
        </w:rPr>
        <w:t>1</w:t>
      </w:r>
    </w:p>
    <w:p w14:paraId="6B1C1A33" w14:textId="75986672" w:rsidR="0035118C" w:rsidRDefault="000F2492" w:rsidP="000F2492">
      <w:pPr>
        <w:spacing w:after="0" w:line="220" w:lineRule="atLeast"/>
        <w:ind w:firstLineChars="1150" w:firstLine="2415"/>
        <w:rPr>
          <w:rFonts w:ascii="仿宋" w:eastAsia="仿宋" w:hAnsi="仿宋"/>
          <w:sz w:val="21"/>
          <w:szCs w:val="21"/>
        </w:rPr>
      </w:pPr>
      <w:r>
        <w:rPr>
          <w:rFonts w:ascii="仿宋" w:eastAsia="仿宋" w:hAnsi="仿宋" w:hint="eastAsia"/>
          <w:sz w:val="21"/>
          <w:szCs w:val="21"/>
        </w:rPr>
        <w:t>（华东交通大学  南昌市 330000</w:t>
      </w:r>
      <w:r>
        <w:rPr>
          <w:rFonts w:ascii="仿宋" w:eastAsia="仿宋" w:hAnsi="仿宋"/>
          <w:sz w:val="21"/>
          <w:szCs w:val="21"/>
        </w:rPr>
        <w:t>）</w:t>
      </w:r>
      <w:r w:rsidR="00B10DB9">
        <w:rPr>
          <w:rFonts w:ascii="楷体" w:eastAsia="楷体" w:hAnsi="楷体" w:hint="eastAsia"/>
          <w:sz w:val="21"/>
          <w:szCs w:val="21"/>
          <w:vertAlign w:val="superscript"/>
        </w:rPr>
        <w:t>2</w:t>
      </w:r>
    </w:p>
    <w:p w14:paraId="3025FF5A" w14:textId="5F45A936" w:rsidR="0035118C" w:rsidRDefault="000F2492">
      <w:pPr>
        <w:spacing w:after="0" w:line="220" w:lineRule="atLeast"/>
        <w:ind w:firstLineChars="1150" w:firstLine="2415"/>
        <w:rPr>
          <w:rFonts w:ascii="楷体" w:eastAsia="楷体" w:hAnsi="楷体"/>
          <w:sz w:val="21"/>
          <w:szCs w:val="21"/>
          <w:vertAlign w:val="superscript"/>
        </w:rPr>
      </w:pPr>
      <w:r>
        <w:rPr>
          <w:rFonts w:ascii="仿宋" w:eastAsia="仿宋" w:hAnsi="仿宋" w:hint="eastAsia"/>
          <w:sz w:val="21"/>
          <w:szCs w:val="21"/>
        </w:rPr>
        <w:t>（华东交通大学  南昌市 330000</w:t>
      </w:r>
      <w:r>
        <w:rPr>
          <w:rFonts w:ascii="仿宋" w:eastAsia="仿宋" w:hAnsi="仿宋"/>
          <w:sz w:val="21"/>
          <w:szCs w:val="21"/>
        </w:rPr>
        <w:t>）</w:t>
      </w:r>
      <w:r w:rsidR="00B10DB9">
        <w:rPr>
          <w:rFonts w:ascii="楷体" w:eastAsia="楷体" w:hAnsi="楷体" w:hint="eastAsia"/>
          <w:sz w:val="21"/>
          <w:szCs w:val="21"/>
          <w:vertAlign w:val="superscript"/>
        </w:rPr>
        <w:t>3</w:t>
      </w:r>
    </w:p>
    <w:p w14:paraId="3CC1FE08" w14:textId="77777777" w:rsidR="0035118C" w:rsidRDefault="0035118C">
      <w:pPr>
        <w:spacing w:after="0" w:line="220" w:lineRule="atLeast"/>
        <w:rPr>
          <w:rFonts w:ascii="楷体" w:eastAsia="楷体" w:hAnsi="楷体"/>
          <w:sz w:val="21"/>
          <w:szCs w:val="21"/>
          <w:vertAlign w:val="superscript"/>
        </w:rPr>
      </w:pPr>
    </w:p>
    <w:p w14:paraId="793B46AE" w14:textId="0E65B79B" w:rsidR="0035118C" w:rsidRPr="00086727" w:rsidRDefault="00B10DB9" w:rsidP="001127F6">
      <w:pPr>
        <w:spacing w:beforeLines="50" w:before="180" w:afterLines="50" w:after="180" w:line="220" w:lineRule="atLeast"/>
        <w:rPr>
          <w:rFonts w:asciiTheme="majorEastAsia" w:eastAsiaTheme="majorEastAsia" w:hAnsiTheme="majorEastAsia"/>
          <w:color w:val="FF0000"/>
          <w:sz w:val="21"/>
          <w:szCs w:val="21"/>
        </w:rPr>
      </w:pPr>
      <w:r w:rsidRPr="00086727">
        <w:rPr>
          <w:rFonts w:asciiTheme="majorEastAsia" w:eastAsiaTheme="majorEastAsia" w:hAnsiTheme="majorEastAsia" w:hint="eastAsia"/>
          <w:b/>
          <w:sz w:val="21"/>
          <w:szCs w:val="21"/>
        </w:rPr>
        <w:t xml:space="preserve">摘 要  </w:t>
      </w:r>
      <w:r w:rsidR="000F2492" w:rsidRPr="000F2492">
        <w:rPr>
          <w:rFonts w:ascii="楷体" w:eastAsia="楷体" w:hAnsi="楷体" w:hint="eastAsia"/>
          <w:bCs/>
          <w:sz w:val="21"/>
          <w:szCs w:val="21"/>
        </w:rPr>
        <w:t>本课</w:t>
      </w:r>
      <w:proofErr w:type="gramStart"/>
      <w:r w:rsidR="000F2492" w:rsidRPr="000F2492">
        <w:rPr>
          <w:rFonts w:ascii="楷体" w:eastAsia="楷体" w:hAnsi="楷体" w:hint="eastAsia"/>
          <w:bCs/>
          <w:sz w:val="21"/>
          <w:szCs w:val="21"/>
        </w:rPr>
        <w:t>设</w:t>
      </w:r>
      <w:r w:rsidR="0024087F">
        <w:rPr>
          <w:rFonts w:ascii="楷体" w:eastAsia="楷体" w:hAnsi="楷体" w:hint="eastAsia"/>
          <w:bCs/>
          <w:sz w:val="21"/>
          <w:szCs w:val="21"/>
        </w:rPr>
        <w:t>主要</w:t>
      </w:r>
      <w:proofErr w:type="gramEnd"/>
      <w:r w:rsidR="0024087F" w:rsidRPr="0024087F">
        <w:rPr>
          <w:rFonts w:ascii="楷体" w:eastAsia="楷体" w:hAnsi="楷体" w:hint="eastAsia"/>
          <w:bCs/>
          <w:sz w:val="21"/>
          <w:szCs w:val="21"/>
        </w:rPr>
        <w:t>熟悉图像常用的基本统计特征， 如周长、面积、均值等区域描绘子，编程提取图像的统计特征</w:t>
      </w:r>
      <w:r w:rsidR="0024087F">
        <w:rPr>
          <w:rFonts w:ascii="楷体" w:eastAsia="楷体" w:hAnsi="楷体" w:hint="eastAsia"/>
          <w:bCs/>
          <w:sz w:val="21"/>
          <w:szCs w:val="21"/>
        </w:rPr>
        <w:t>，</w:t>
      </w:r>
      <w:r w:rsidR="0024087F" w:rsidRPr="0024087F">
        <w:rPr>
          <w:rFonts w:ascii="楷体" w:eastAsia="楷体" w:hAnsi="楷体" w:hint="eastAsia"/>
          <w:bCs/>
          <w:sz w:val="21"/>
          <w:szCs w:val="21"/>
        </w:rPr>
        <w:t>熟悉图像的</w:t>
      </w:r>
      <w:r w:rsidR="0024087F">
        <w:rPr>
          <w:rFonts w:ascii="楷体" w:eastAsia="楷体" w:hAnsi="楷体" w:hint="eastAsia"/>
          <w:bCs/>
          <w:sz w:val="21"/>
          <w:szCs w:val="21"/>
        </w:rPr>
        <w:t>不变矩</w:t>
      </w:r>
      <w:r w:rsidR="0024087F" w:rsidRPr="0024087F">
        <w:rPr>
          <w:rFonts w:ascii="楷体" w:eastAsia="楷体" w:hAnsi="楷体" w:hint="eastAsia"/>
          <w:bCs/>
          <w:sz w:val="21"/>
          <w:szCs w:val="21"/>
        </w:rPr>
        <w:t>，并编程实现</w:t>
      </w:r>
      <w:r w:rsidR="0024087F" w:rsidRPr="0024087F">
        <w:rPr>
          <w:rFonts w:ascii="楷体" w:eastAsia="楷体" w:hAnsi="楷体" w:hint="eastAsia"/>
          <w:bCs/>
          <w:sz w:val="21"/>
          <w:szCs w:val="21"/>
        </w:rPr>
        <w:t>，</w:t>
      </w:r>
      <w:r w:rsidR="0024087F" w:rsidRPr="0024087F">
        <w:rPr>
          <w:rFonts w:ascii="楷体" w:eastAsia="楷体" w:hAnsi="楷体" w:hint="eastAsia"/>
          <w:bCs/>
          <w:sz w:val="21"/>
          <w:szCs w:val="21"/>
        </w:rPr>
        <w:t>熟悉灰度共现矩阵，并编程提取图像的纹理描绘子</w:t>
      </w:r>
    </w:p>
    <w:p w14:paraId="6EB7EF84" w14:textId="5E66AD40" w:rsidR="0035118C" w:rsidRPr="0024087F" w:rsidRDefault="00B10DB9" w:rsidP="001127F6">
      <w:pPr>
        <w:spacing w:beforeLines="50" w:before="180" w:afterLines="50" w:after="180" w:line="220" w:lineRule="atLeast"/>
        <w:rPr>
          <w:rFonts w:asciiTheme="majorEastAsia" w:eastAsiaTheme="majorEastAsia" w:hAnsiTheme="majorEastAsia" w:hint="eastAsia"/>
          <w:sz w:val="21"/>
          <w:szCs w:val="21"/>
        </w:rPr>
      </w:pPr>
      <w:r w:rsidRPr="00086727">
        <w:rPr>
          <w:rFonts w:asciiTheme="majorEastAsia" w:eastAsiaTheme="majorEastAsia" w:hAnsiTheme="majorEastAsia" w:hint="eastAsia"/>
          <w:b/>
          <w:sz w:val="21"/>
          <w:szCs w:val="21"/>
        </w:rPr>
        <w:t xml:space="preserve">关键词  </w:t>
      </w:r>
      <w:r w:rsidR="0024087F">
        <w:rPr>
          <w:rFonts w:ascii="楷体" w:eastAsia="楷体" w:hAnsi="楷体" w:hint="eastAsia"/>
          <w:sz w:val="21"/>
          <w:szCs w:val="21"/>
        </w:rPr>
        <w:t>统计特征，不变矩</w:t>
      </w:r>
      <w:r w:rsidRPr="007B20FE">
        <w:rPr>
          <w:rFonts w:ascii="楷体" w:eastAsia="楷体" w:hAnsi="楷体" w:hint="eastAsia"/>
          <w:sz w:val="21"/>
          <w:szCs w:val="21"/>
        </w:rPr>
        <w:t>，</w:t>
      </w:r>
      <w:r w:rsidR="0024087F">
        <w:rPr>
          <w:rFonts w:ascii="楷体" w:eastAsia="楷体" w:hAnsi="楷体" w:hint="eastAsia"/>
          <w:sz w:val="21"/>
          <w:szCs w:val="21"/>
        </w:rPr>
        <w:t>灰度共现矩阵，区域描绘子，纹理描绘子</w:t>
      </w:r>
    </w:p>
    <w:p w14:paraId="216C80A2" w14:textId="7C815174" w:rsidR="0035118C" w:rsidRDefault="0024087F" w:rsidP="001127F6">
      <w:pPr>
        <w:spacing w:beforeLines="100" w:before="360" w:after="0" w:line="220" w:lineRule="atLeast"/>
        <w:jc w:val="center"/>
        <w:rPr>
          <w:rFonts w:asciiTheme="majorEastAsia" w:eastAsiaTheme="majorEastAsia" w:hAnsiTheme="majorEastAsia" w:cs="Times New Roman" w:hint="eastAsia"/>
          <w:sz w:val="18"/>
          <w:szCs w:val="18"/>
        </w:rPr>
      </w:pPr>
      <w:r w:rsidRPr="0024087F">
        <w:rPr>
          <w:rFonts w:ascii="黑体" w:eastAsia="黑体" w:hAnsi="黑体"/>
          <w:sz w:val="32"/>
          <w:szCs w:val="32"/>
        </w:rPr>
        <w:t>Extraction and analysis of basic statistical features of images</w:t>
      </w:r>
    </w:p>
    <w:p w14:paraId="5A8F8D0F" w14:textId="0791D9CE" w:rsidR="0035118C" w:rsidRPr="007B20FE" w:rsidRDefault="00B10DB9" w:rsidP="001127F6">
      <w:pPr>
        <w:spacing w:beforeLines="50" w:before="180" w:after="0" w:line="220" w:lineRule="atLeast"/>
        <w:jc w:val="center"/>
        <w:rPr>
          <w:rFonts w:ascii="Times New Roman" w:hAnsi="Times New Roman" w:cs="Times New Roman"/>
          <w:sz w:val="21"/>
          <w:szCs w:val="21"/>
          <w:vertAlign w:val="superscript"/>
        </w:rPr>
      </w:pPr>
      <w:r w:rsidRPr="007B20FE">
        <w:rPr>
          <w:rFonts w:ascii="Times New Roman" w:hAnsi="Times New Roman" w:cs="Times New Roman"/>
          <w:sz w:val="21"/>
          <w:szCs w:val="21"/>
        </w:rPr>
        <w:t xml:space="preserve">NAME </w:t>
      </w:r>
      <w:r w:rsidR="00D21C88">
        <w:rPr>
          <w:rFonts w:ascii="Times New Roman" w:hAnsi="Times New Roman" w:cs="Times New Roman"/>
          <w:sz w:val="21"/>
          <w:szCs w:val="21"/>
        </w:rPr>
        <w:t>JiGangYan</w:t>
      </w:r>
      <w:r w:rsidRPr="007B20FE">
        <w:rPr>
          <w:rFonts w:ascii="Times New Roman" w:hAnsi="Times New Roman" w:cs="Times New Roman" w:hint="eastAsia"/>
          <w:sz w:val="21"/>
          <w:szCs w:val="21"/>
          <w:vertAlign w:val="superscript"/>
        </w:rPr>
        <w:t xml:space="preserve">1 </w:t>
      </w:r>
      <w:r w:rsidRPr="007B20FE">
        <w:rPr>
          <w:rFonts w:ascii="Times New Roman" w:hAnsi="Times New Roman" w:cs="Times New Roman"/>
          <w:sz w:val="21"/>
          <w:szCs w:val="21"/>
        </w:rPr>
        <w:t xml:space="preserve">NAME </w:t>
      </w:r>
      <w:r w:rsidR="00D21C88">
        <w:rPr>
          <w:rFonts w:ascii="Times New Roman" w:hAnsi="Times New Roman" w:cs="Times New Roman"/>
          <w:sz w:val="21"/>
          <w:szCs w:val="21"/>
        </w:rPr>
        <w:t>WeiLi</w:t>
      </w:r>
      <w:r w:rsidRPr="007B20FE">
        <w:rPr>
          <w:rFonts w:ascii="Times New Roman" w:hAnsi="Times New Roman" w:cs="Times New Roman" w:hint="eastAsia"/>
          <w:sz w:val="21"/>
          <w:szCs w:val="21"/>
          <w:vertAlign w:val="superscript"/>
        </w:rPr>
        <w:t>1,2</w:t>
      </w:r>
      <w:r w:rsidRPr="007B20FE">
        <w:rPr>
          <w:rFonts w:ascii="Times New Roman" w:hAnsi="Times New Roman" w:cs="Times New Roman"/>
          <w:sz w:val="21"/>
          <w:szCs w:val="21"/>
        </w:rPr>
        <w:t xml:space="preserve">NAME </w:t>
      </w:r>
      <w:r w:rsidR="00D21C88">
        <w:rPr>
          <w:rFonts w:ascii="Times New Roman" w:hAnsi="Times New Roman" w:cs="Times New Roman"/>
          <w:sz w:val="21"/>
          <w:szCs w:val="21"/>
        </w:rPr>
        <w:t>ZhuFaRao</w:t>
      </w:r>
      <w:r w:rsidRPr="007B20FE">
        <w:rPr>
          <w:rFonts w:ascii="Times New Roman" w:hAnsi="Times New Roman" w:cs="Times New Roman" w:hint="eastAsia"/>
          <w:sz w:val="21"/>
          <w:szCs w:val="21"/>
          <w:vertAlign w:val="superscript"/>
        </w:rPr>
        <w:t>2,3</w:t>
      </w:r>
      <w:r w:rsidRPr="007B20FE">
        <w:rPr>
          <w:rFonts w:ascii="Times New Roman" w:hAnsi="Times New Roman" w:cs="Times New Roman" w:hint="eastAsia"/>
          <w:sz w:val="21"/>
          <w:szCs w:val="21"/>
        </w:rPr>
        <w:t>（</w:t>
      </w:r>
      <w:r w:rsidRPr="007B20FE">
        <w:rPr>
          <w:rFonts w:asciiTheme="minorEastAsia" w:eastAsiaTheme="minorEastAsia" w:hAnsiTheme="minorEastAsia" w:hint="eastAsia"/>
          <w:color w:val="FF0000"/>
          <w:sz w:val="21"/>
          <w:szCs w:val="21"/>
        </w:rPr>
        <w:t>字号：5</w:t>
      </w:r>
      <w:r w:rsidRPr="007B20FE">
        <w:rPr>
          <w:rFonts w:ascii="宋体" w:eastAsia="宋体" w:hAnsi="宋体" w:cs="Times New Roman" w:hint="eastAsia"/>
          <w:color w:val="FF0000"/>
          <w:sz w:val="21"/>
          <w:szCs w:val="21"/>
        </w:rPr>
        <w:t>号</w:t>
      </w:r>
      <w:r w:rsidRPr="007B20FE">
        <w:rPr>
          <w:rFonts w:ascii="Times New Roman" w:hAnsi="Times New Roman" w:cs="Times New Roman" w:hint="eastAsia"/>
          <w:sz w:val="21"/>
          <w:szCs w:val="21"/>
        </w:rPr>
        <w:t>）</w:t>
      </w:r>
    </w:p>
    <w:p w14:paraId="502359DB" w14:textId="11FC95F2" w:rsidR="0035118C" w:rsidRPr="007B20FE" w:rsidRDefault="007B20FE" w:rsidP="007B20FE">
      <w:pPr>
        <w:pStyle w:val="DepartCorrespond"/>
        <w:ind w:left="139" w:hanging="139"/>
        <w:jc w:val="center"/>
        <w:rPr>
          <w:color w:val="FF0000"/>
          <w:sz w:val="21"/>
          <w:szCs w:val="21"/>
        </w:rPr>
      </w:pPr>
      <w:r>
        <w:rPr>
          <w:rFonts w:hint="eastAsia"/>
          <w:sz w:val="21"/>
          <w:szCs w:val="21"/>
        </w:rPr>
        <w:t xml:space="preserve"> </w:t>
      </w:r>
      <w:r w:rsidR="00B10DB9" w:rsidRPr="007B20FE">
        <w:rPr>
          <w:rFonts w:hint="eastAsia"/>
          <w:sz w:val="21"/>
          <w:szCs w:val="21"/>
        </w:rPr>
        <w:t>(</w:t>
      </w:r>
      <w:r w:rsidR="00B10DB9" w:rsidRPr="00D21C88">
        <w:rPr>
          <w:rFonts w:ascii="黑体" w:eastAsia="黑体" w:hAnsi="黑体"/>
          <w:sz w:val="21"/>
          <w:szCs w:val="21"/>
        </w:rPr>
        <w:t xml:space="preserve">Department of </w:t>
      </w:r>
      <w:proofErr w:type="spellStart"/>
      <w:r w:rsidR="00D21C88" w:rsidRPr="00D21C88">
        <w:rPr>
          <w:rFonts w:ascii="黑体" w:eastAsia="黑体" w:hAnsi="黑体"/>
          <w:sz w:val="21"/>
          <w:szCs w:val="21"/>
        </w:rPr>
        <w:t>jiangxi</w:t>
      </w:r>
      <w:proofErr w:type="spellEnd"/>
      <w:r w:rsidR="00B10DB9" w:rsidRPr="007B20FE">
        <w:rPr>
          <w:rFonts w:hint="eastAsia"/>
          <w:sz w:val="21"/>
          <w:szCs w:val="21"/>
        </w:rPr>
        <w:t>，</w:t>
      </w:r>
      <w:r w:rsidR="00D21C88" w:rsidRPr="00D21C88">
        <w:rPr>
          <w:rFonts w:ascii="黑体" w:eastAsia="黑体" w:hAnsi="黑体"/>
          <w:sz w:val="21"/>
          <w:szCs w:val="21"/>
        </w:rPr>
        <w:t xml:space="preserve">East China </w:t>
      </w:r>
      <w:proofErr w:type="spellStart"/>
      <w:r w:rsidR="00D21C88" w:rsidRPr="00D21C88">
        <w:rPr>
          <w:rFonts w:ascii="黑体" w:eastAsia="黑体" w:hAnsi="黑体"/>
          <w:sz w:val="21"/>
          <w:szCs w:val="21"/>
        </w:rPr>
        <w:t>jiaotong</w:t>
      </w:r>
      <w:proofErr w:type="spellEnd"/>
      <w:r w:rsidR="00D21C88" w:rsidRPr="00D21C88">
        <w:rPr>
          <w:rFonts w:ascii="黑体" w:eastAsia="黑体" w:hAnsi="黑体"/>
          <w:sz w:val="21"/>
          <w:szCs w:val="21"/>
        </w:rPr>
        <w:t xml:space="preserve"> university</w:t>
      </w:r>
      <w:r w:rsidR="00B10DB9" w:rsidRPr="007B20FE">
        <w:rPr>
          <w:rFonts w:hint="eastAsia"/>
          <w:sz w:val="21"/>
          <w:szCs w:val="21"/>
        </w:rPr>
        <w:t>，</w:t>
      </w:r>
      <w:r w:rsidR="00B10DB9" w:rsidRPr="007B20FE">
        <w:rPr>
          <w:sz w:val="21"/>
          <w:szCs w:val="21"/>
        </w:rPr>
        <w:t xml:space="preserve"> City </w:t>
      </w:r>
      <w:proofErr w:type="spellStart"/>
      <w:r w:rsidR="00D21C88">
        <w:rPr>
          <w:sz w:val="21"/>
          <w:szCs w:val="21"/>
        </w:rPr>
        <w:t>NanChan</w:t>
      </w:r>
      <w:proofErr w:type="spellEnd"/>
      <w:r w:rsidR="00B10DB9" w:rsidRPr="007B20FE">
        <w:rPr>
          <w:rFonts w:hint="eastAsia"/>
          <w:sz w:val="21"/>
          <w:szCs w:val="21"/>
        </w:rPr>
        <w:t>，</w:t>
      </w:r>
      <w:r w:rsidR="00D21C88">
        <w:rPr>
          <w:sz w:val="21"/>
          <w:szCs w:val="21"/>
        </w:rPr>
        <w:t>China</w:t>
      </w:r>
      <w:r w:rsidR="00B10DB9" w:rsidRPr="007B20FE">
        <w:rPr>
          <w:rFonts w:hint="eastAsia"/>
          <w:sz w:val="21"/>
          <w:szCs w:val="21"/>
        </w:rPr>
        <w:t>)</w:t>
      </w:r>
      <w:r w:rsidR="00B10DB9" w:rsidRPr="007B20FE">
        <w:rPr>
          <w:rFonts w:hint="eastAsia"/>
          <w:sz w:val="21"/>
          <w:szCs w:val="21"/>
          <w:vertAlign w:val="superscript"/>
        </w:rPr>
        <w:t>1</w:t>
      </w:r>
    </w:p>
    <w:p w14:paraId="773B057D" w14:textId="48386766" w:rsidR="0035118C" w:rsidRPr="007B20FE" w:rsidRDefault="00D21C88" w:rsidP="007B20FE">
      <w:pPr>
        <w:pStyle w:val="DepartCorrespond"/>
        <w:ind w:leftChars="30" w:left="131" w:hangingChars="31" w:hanging="65"/>
        <w:rPr>
          <w:sz w:val="21"/>
          <w:szCs w:val="21"/>
        </w:rPr>
      </w:pPr>
      <w:r w:rsidRPr="007B20FE">
        <w:rPr>
          <w:rFonts w:hint="eastAsia"/>
          <w:sz w:val="21"/>
          <w:szCs w:val="21"/>
        </w:rPr>
        <w:t>(</w:t>
      </w:r>
      <w:r w:rsidRPr="00D21C88">
        <w:rPr>
          <w:rFonts w:ascii="黑体" w:eastAsia="黑体" w:hAnsi="黑体"/>
          <w:sz w:val="21"/>
          <w:szCs w:val="21"/>
        </w:rPr>
        <w:t xml:space="preserve">Department of </w:t>
      </w:r>
      <w:proofErr w:type="spellStart"/>
      <w:r w:rsidRPr="00D21C88">
        <w:rPr>
          <w:rFonts w:ascii="黑体" w:eastAsia="黑体" w:hAnsi="黑体"/>
          <w:sz w:val="21"/>
          <w:szCs w:val="21"/>
        </w:rPr>
        <w:t>jiangxi</w:t>
      </w:r>
      <w:proofErr w:type="spellEnd"/>
      <w:r w:rsidRPr="007B20FE">
        <w:rPr>
          <w:rFonts w:hint="eastAsia"/>
          <w:sz w:val="21"/>
          <w:szCs w:val="21"/>
        </w:rPr>
        <w:t>，</w:t>
      </w:r>
      <w:r w:rsidRPr="00D21C88">
        <w:rPr>
          <w:rFonts w:ascii="黑体" w:eastAsia="黑体" w:hAnsi="黑体"/>
          <w:sz w:val="21"/>
          <w:szCs w:val="21"/>
        </w:rPr>
        <w:t xml:space="preserve">East China </w:t>
      </w:r>
      <w:proofErr w:type="spellStart"/>
      <w:r w:rsidRPr="00D21C88">
        <w:rPr>
          <w:rFonts w:ascii="黑体" w:eastAsia="黑体" w:hAnsi="黑体"/>
          <w:sz w:val="21"/>
          <w:szCs w:val="21"/>
        </w:rPr>
        <w:t>jiaotong</w:t>
      </w:r>
      <w:proofErr w:type="spellEnd"/>
      <w:r w:rsidRPr="00D21C88">
        <w:rPr>
          <w:rFonts w:ascii="黑体" w:eastAsia="黑体" w:hAnsi="黑体"/>
          <w:sz w:val="21"/>
          <w:szCs w:val="21"/>
        </w:rPr>
        <w:t xml:space="preserve"> university</w:t>
      </w:r>
      <w:r w:rsidRPr="007B20FE">
        <w:rPr>
          <w:rFonts w:hint="eastAsia"/>
          <w:sz w:val="21"/>
          <w:szCs w:val="21"/>
        </w:rPr>
        <w:t>，</w:t>
      </w:r>
      <w:r w:rsidRPr="007B20FE">
        <w:rPr>
          <w:sz w:val="21"/>
          <w:szCs w:val="21"/>
        </w:rPr>
        <w:t xml:space="preserve"> City </w:t>
      </w:r>
      <w:proofErr w:type="spellStart"/>
      <w:r>
        <w:rPr>
          <w:sz w:val="21"/>
          <w:szCs w:val="21"/>
        </w:rPr>
        <w:t>NanChan</w:t>
      </w:r>
      <w:proofErr w:type="spellEnd"/>
      <w:r w:rsidRPr="007B20FE">
        <w:rPr>
          <w:rFonts w:hint="eastAsia"/>
          <w:sz w:val="21"/>
          <w:szCs w:val="21"/>
        </w:rPr>
        <w:t>，</w:t>
      </w:r>
      <w:r>
        <w:rPr>
          <w:sz w:val="21"/>
          <w:szCs w:val="21"/>
        </w:rPr>
        <w:t>China</w:t>
      </w:r>
      <w:r w:rsidRPr="007B20FE">
        <w:rPr>
          <w:rFonts w:hint="eastAsia"/>
          <w:sz w:val="21"/>
          <w:szCs w:val="21"/>
        </w:rPr>
        <w:t>)</w:t>
      </w:r>
      <w:r w:rsidRPr="007B20FE">
        <w:rPr>
          <w:rFonts w:hint="eastAsia"/>
          <w:sz w:val="21"/>
          <w:szCs w:val="21"/>
          <w:vertAlign w:val="superscript"/>
        </w:rPr>
        <w:t>1</w:t>
      </w:r>
      <w:r w:rsidR="00B10DB9" w:rsidRPr="007B20FE">
        <w:rPr>
          <w:rFonts w:hint="eastAsia"/>
          <w:sz w:val="21"/>
          <w:szCs w:val="21"/>
          <w:vertAlign w:val="superscript"/>
        </w:rPr>
        <w:t>2</w:t>
      </w:r>
    </w:p>
    <w:p w14:paraId="2E4E91EF" w14:textId="5037F959" w:rsidR="0035118C" w:rsidRPr="007B20FE" w:rsidRDefault="00D21C88" w:rsidP="007B20FE">
      <w:pPr>
        <w:pStyle w:val="DepartCorrespond"/>
        <w:ind w:leftChars="30" w:left="131" w:hangingChars="31" w:hanging="65"/>
        <w:rPr>
          <w:sz w:val="21"/>
          <w:szCs w:val="21"/>
          <w:vertAlign w:val="superscript"/>
        </w:rPr>
      </w:pPr>
      <w:r w:rsidRPr="007B20FE">
        <w:rPr>
          <w:rFonts w:hint="eastAsia"/>
          <w:sz w:val="21"/>
          <w:szCs w:val="21"/>
        </w:rPr>
        <w:t>(</w:t>
      </w:r>
      <w:r w:rsidRPr="00D21C88">
        <w:rPr>
          <w:rFonts w:ascii="黑体" w:eastAsia="黑体" w:hAnsi="黑体"/>
          <w:sz w:val="21"/>
          <w:szCs w:val="21"/>
        </w:rPr>
        <w:t xml:space="preserve">Department of </w:t>
      </w:r>
      <w:proofErr w:type="spellStart"/>
      <w:r w:rsidRPr="00D21C88">
        <w:rPr>
          <w:rFonts w:ascii="黑体" w:eastAsia="黑体" w:hAnsi="黑体"/>
          <w:sz w:val="21"/>
          <w:szCs w:val="21"/>
        </w:rPr>
        <w:t>jiangxi</w:t>
      </w:r>
      <w:proofErr w:type="spellEnd"/>
      <w:r w:rsidRPr="007B20FE">
        <w:rPr>
          <w:rFonts w:hint="eastAsia"/>
          <w:sz w:val="21"/>
          <w:szCs w:val="21"/>
        </w:rPr>
        <w:t>，</w:t>
      </w:r>
      <w:r w:rsidRPr="00D21C88">
        <w:rPr>
          <w:rFonts w:ascii="黑体" w:eastAsia="黑体" w:hAnsi="黑体"/>
          <w:sz w:val="21"/>
          <w:szCs w:val="21"/>
        </w:rPr>
        <w:t xml:space="preserve">East China </w:t>
      </w:r>
      <w:proofErr w:type="spellStart"/>
      <w:r w:rsidRPr="00D21C88">
        <w:rPr>
          <w:rFonts w:ascii="黑体" w:eastAsia="黑体" w:hAnsi="黑体"/>
          <w:sz w:val="21"/>
          <w:szCs w:val="21"/>
        </w:rPr>
        <w:t>jiaotong</w:t>
      </w:r>
      <w:proofErr w:type="spellEnd"/>
      <w:r w:rsidRPr="00D21C88">
        <w:rPr>
          <w:rFonts w:ascii="黑体" w:eastAsia="黑体" w:hAnsi="黑体"/>
          <w:sz w:val="21"/>
          <w:szCs w:val="21"/>
        </w:rPr>
        <w:t xml:space="preserve"> university</w:t>
      </w:r>
      <w:r w:rsidRPr="007B20FE">
        <w:rPr>
          <w:rFonts w:hint="eastAsia"/>
          <w:sz w:val="21"/>
          <w:szCs w:val="21"/>
        </w:rPr>
        <w:t>，</w:t>
      </w:r>
      <w:r w:rsidRPr="007B20FE">
        <w:rPr>
          <w:sz w:val="21"/>
          <w:szCs w:val="21"/>
        </w:rPr>
        <w:t xml:space="preserve"> City </w:t>
      </w:r>
      <w:proofErr w:type="spellStart"/>
      <w:r>
        <w:rPr>
          <w:sz w:val="21"/>
          <w:szCs w:val="21"/>
        </w:rPr>
        <w:t>NanChan</w:t>
      </w:r>
      <w:proofErr w:type="spellEnd"/>
      <w:r w:rsidRPr="007B20FE">
        <w:rPr>
          <w:rFonts w:hint="eastAsia"/>
          <w:sz w:val="21"/>
          <w:szCs w:val="21"/>
        </w:rPr>
        <w:t>，</w:t>
      </w:r>
      <w:r>
        <w:rPr>
          <w:sz w:val="21"/>
          <w:szCs w:val="21"/>
        </w:rPr>
        <w:t>China</w:t>
      </w:r>
      <w:r w:rsidRPr="007B20FE">
        <w:rPr>
          <w:rFonts w:hint="eastAsia"/>
          <w:sz w:val="21"/>
          <w:szCs w:val="21"/>
        </w:rPr>
        <w:t>)</w:t>
      </w:r>
      <w:r w:rsidRPr="007B20FE">
        <w:rPr>
          <w:rFonts w:hint="eastAsia"/>
          <w:sz w:val="21"/>
          <w:szCs w:val="21"/>
          <w:vertAlign w:val="superscript"/>
        </w:rPr>
        <w:t>1</w:t>
      </w:r>
      <w:r w:rsidR="00B10DB9" w:rsidRPr="007B20FE">
        <w:rPr>
          <w:rFonts w:hint="eastAsia"/>
          <w:sz w:val="21"/>
          <w:szCs w:val="21"/>
          <w:vertAlign w:val="superscript"/>
        </w:rPr>
        <w:t>3</w:t>
      </w:r>
    </w:p>
    <w:p w14:paraId="17414BAD" w14:textId="1F7AEA07" w:rsidR="0035118C" w:rsidRPr="007B20FE" w:rsidRDefault="00B10DB9" w:rsidP="007B20FE">
      <w:pPr>
        <w:pStyle w:val="DepartCorrespond"/>
        <w:ind w:left="139" w:hanging="139"/>
        <w:rPr>
          <w:rFonts w:ascii="黑体" w:eastAsia="黑体"/>
          <w:sz w:val="21"/>
          <w:szCs w:val="21"/>
        </w:rPr>
      </w:pPr>
      <w:r w:rsidRPr="007B20FE">
        <w:rPr>
          <w:rFonts w:ascii="黑体" w:eastAsia="黑体" w:hint="eastAsia"/>
          <w:b/>
          <w:sz w:val="21"/>
          <w:szCs w:val="21"/>
        </w:rPr>
        <w:t>Abstract</w:t>
      </w:r>
      <w:r w:rsidR="00D21C88">
        <w:rPr>
          <w:sz w:val="21"/>
          <w:szCs w:val="21"/>
        </w:rPr>
        <w:t xml:space="preserve">  </w:t>
      </w:r>
      <w:r w:rsidR="00D21C88" w:rsidRPr="00D21C88">
        <w:rPr>
          <w:rFonts w:ascii="黑体" w:eastAsia="黑体" w:hAnsi="黑体"/>
          <w:sz w:val="21"/>
          <w:szCs w:val="21"/>
        </w:rPr>
        <w:t>This course is mainly to be familiar with the basic statistical features commonly used in images, such as regional descriptors such as perimeter, area and mean, to extract the statistical features of images by programming, to be familiar with the invariant moments of images, to be familiar with the implementation of programming, to be familiar with the grayscale co-occurrence matrix, and to extract the texture descriptors of images by programming</w:t>
      </w:r>
    </w:p>
    <w:p w14:paraId="3F00FB1F" w14:textId="57FD3B53" w:rsidR="0035118C" w:rsidRPr="00D21C88" w:rsidRDefault="00B10DB9" w:rsidP="00D21C88">
      <w:pPr>
        <w:adjustRightInd/>
        <w:snapToGrid/>
        <w:spacing w:after="0"/>
        <w:rPr>
          <w:rFonts w:ascii="宋体" w:eastAsia="宋体" w:hAnsi="宋体" w:cs="宋体"/>
          <w:sz w:val="24"/>
          <w:szCs w:val="24"/>
        </w:rPr>
      </w:pPr>
      <w:r w:rsidRPr="007B20FE">
        <w:rPr>
          <w:rFonts w:ascii="黑体" w:eastAsia="黑体" w:hint="eastAsia"/>
          <w:b/>
          <w:sz w:val="21"/>
          <w:szCs w:val="21"/>
        </w:rPr>
        <w:t xml:space="preserve">Keywords </w:t>
      </w:r>
      <w:r w:rsidRPr="007B20FE">
        <w:rPr>
          <w:rFonts w:eastAsia="黑体"/>
          <w:sz w:val="21"/>
          <w:szCs w:val="21"/>
        </w:rPr>
        <w:t xml:space="preserve"> </w:t>
      </w:r>
      <w:r w:rsidR="00D21C88">
        <w:rPr>
          <w:rFonts w:ascii="黑体" w:eastAsia="黑体" w:hAnsi="黑体"/>
          <w:sz w:val="21"/>
          <w:szCs w:val="21"/>
        </w:rPr>
        <w:t>S</w:t>
      </w:r>
      <w:r w:rsidR="00D21C88" w:rsidRPr="00D21C88">
        <w:rPr>
          <w:rFonts w:ascii="黑体" w:eastAsia="黑体" w:hAnsi="黑体"/>
          <w:sz w:val="21"/>
          <w:szCs w:val="21"/>
        </w:rPr>
        <w:t xml:space="preserve">tatistical </w:t>
      </w:r>
      <w:r w:rsidR="00D21C88">
        <w:rPr>
          <w:rFonts w:ascii="黑体" w:eastAsia="黑体" w:hAnsi="黑体"/>
          <w:sz w:val="21"/>
          <w:szCs w:val="21"/>
        </w:rPr>
        <w:t>f</w:t>
      </w:r>
      <w:r w:rsidR="00D21C88" w:rsidRPr="00D21C88">
        <w:rPr>
          <w:rFonts w:ascii="黑体" w:eastAsia="黑体" w:hAnsi="黑体"/>
          <w:sz w:val="21"/>
          <w:szCs w:val="21"/>
        </w:rPr>
        <w:t>eatures</w:t>
      </w:r>
      <w:r w:rsidRPr="00D21C88">
        <w:rPr>
          <w:rFonts w:ascii="黑体" w:eastAsia="黑体" w:hAnsi="黑体"/>
          <w:sz w:val="21"/>
          <w:szCs w:val="21"/>
        </w:rPr>
        <w:t>，</w:t>
      </w:r>
      <w:r w:rsidR="00D21C88" w:rsidRPr="00D21C88">
        <w:rPr>
          <w:rFonts w:ascii="黑体" w:eastAsia="黑体" w:hAnsi="黑体"/>
          <w:sz w:val="21"/>
          <w:szCs w:val="21"/>
        </w:rPr>
        <w:t>Invariant moment</w:t>
      </w:r>
      <w:r w:rsidRPr="00D21C88">
        <w:rPr>
          <w:rFonts w:ascii="黑体" w:eastAsia="黑体" w:hAnsi="黑体"/>
          <w:sz w:val="21"/>
          <w:szCs w:val="21"/>
        </w:rPr>
        <w:t>，</w:t>
      </w:r>
      <w:r w:rsidR="00D21C88" w:rsidRPr="00D21C88">
        <w:rPr>
          <w:rFonts w:ascii="黑体" w:eastAsia="黑体" w:hAnsi="黑体"/>
          <w:sz w:val="21"/>
          <w:szCs w:val="21"/>
        </w:rPr>
        <w:t>Gray co-occurrence matrix</w:t>
      </w:r>
      <w:r w:rsidRPr="00D21C88">
        <w:rPr>
          <w:rFonts w:ascii="黑体" w:eastAsia="黑体" w:hAnsi="黑体"/>
          <w:sz w:val="21"/>
          <w:szCs w:val="21"/>
        </w:rPr>
        <w:t>，</w:t>
      </w:r>
      <w:r w:rsidR="00D21C88" w:rsidRPr="00D21C88">
        <w:rPr>
          <w:rFonts w:ascii="黑体" w:eastAsia="黑体" w:hAnsi="黑体"/>
          <w:sz w:val="21"/>
          <w:szCs w:val="21"/>
        </w:rPr>
        <w:t>Area plotter</w:t>
      </w:r>
      <w:r w:rsidRPr="00D21C88">
        <w:rPr>
          <w:rFonts w:ascii="黑体" w:eastAsia="黑体" w:hAnsi="黑体"/>
          <w:sz w:val="21"/>
          <w:szCs w:val="21"/>
        </w:rPr>
        <w:t>，</w:t>
      </w:r>
      <w:r w:rsidR="00D21C88" w:rsidRPr="00D21C88">
        <w:rPr>
          <w:rFonts w:ascii="黑体" w:eastAsia="黑体" w:hAnsi="黑体"/>
          <w:sz w:val="21"/>
          <w:szCs w:val="21"/>
        </w:rPr>
        <w:t>Texture tracer</w:t>
      </w:r>
    </w:p>
    <w:p w14:paraId="23AEB4D9" w14:textId="77777777" w:rsidR="0035118C" w:rsidRPr="00D21C88" w:rsidRDefault="0035118C">
      <w:pPr>
        <w:pStyle w:val="DepartCorrespond"/>
        <w:ind w:left="99" w:hanging="99"/>
        <w:rPr>
          <w:sz w:val="15"/>
          <w:szCs w:val="15"/>
        </w:rPr>
      </w:pPr>
    </w:p>
    <w:p w14:paraId="005CA17B" w14:textId="77777777" w:rsidR="0035118C" w:rsidRPr="008B2109" w:rsidRDefault="00B10DB9">
      <w:pPr>
        <w:pStyle w:val="DepartCorrespond"/>
        <w:ind w:left="158" w:hanging="158"/>
        <w:rPr>
          <w:color w:val="FF0000"/>
          <w:sz w:val="24"/>
          <w:szCs w:val="24"/>
        </w:rPr>
      </w:pPr>
      <w:r w:rsidRPr="008B2109">
        <w:rPr>
          <w:rFonts w:hint="eastAsia"/>
          <w:color w:val="FF0000"/>
          <w:sz w:val="24"/>
          <w:szCs w:val="24"/>
        </w:rPr>
        <w:t>正文采用双栏排版</w:t>
      </w:r>
    </w:p>
    <w:p w14:paraId="7CABAB72" w14:textId="77777777" w:rsidR="001B3331" w:rsidRPr="008B2109" w:rsidRDefault="001B3331">
      <w:pPr>
        <w:pStyle w:val="DepartCorrespond"/>
        <w:ind w:left="158" w:hanging="158"/>
        <w:rPr>
          <w:color w:val="FF0000"/>
          <w:sz w:val="24"/>
          <w:szCs w:val="24"/>
        </w:rPr>
      </w:pPr>
      <w:r w:rsidRPr="008B2109">
        <w:rPr>
          <w:rFonts w:hint="eastAsia"/>
          <w:color w:val="FF0000"/>
          <w:sz w:val="24"/>
          <w:szCs w:val="24"/>
        </w:rPr>
        <w:t>正文章节安排：</w:t>
      </w:r>
    </w:p>
    <w:p w14:paraId="60DD245B" w14:textId="77777777" w:rsidR="001B3331" w:rsidRDefault="001B3331">
      <w:pPr>
        <w:pStyle w:val="DepartCorrespond"/>
        <w:ind w:left="158" w:hanging="158"/>
        <w:rPr>
          <w:color w:val="FF0000"/>
          <w:sz w:val="24"/>
          <w:szCs w:val="24"/>
        </w:rPr>
      </w:pPr>
      <w:r w:rsidRPr="008B2109">
        <w:rPr>
          <w:rFonts w:hint="eastAsia"/>
          <w:color w:val="FF0000"/>
          <w:sz w:val="24"/>
          <w:szCs w:val="24"/>
        </w:rPr>
        <w:t>1.</w:t>
      </w:r>
      <w:r w:rsidRPr="008B2109">
        <w:rPr>
          <w:color w:val="FF0000"/>
          <w:sz w:val="24"/>
          <w:szCs w:val="24"/>
        </w:rPr>
        <w:t xml:space="preserve"> </w:t>
      </w:r>
      <w:r w:rsidRPr="008B2109">
        <w:rPr>
          <w:rFonts w:hint="eastAsia"/>
          <w:color w:val="FF0000"/>
          <w:sz w:val="24"/>
          <w:szCs w:val="24"/>
        </w:rPr>
        <w:t>引言</w:t>
      </w:r>
      <w:r w:rsidR="008B2109" w:rsidRPr="008B2109">
        <w:rPr>
          <w:rFonts w:hint="eastAsia"/>
          <w:color w:val="FF0000"/>
          <w:sz w:val="24"/>
          <w:szCs w:val="24"/>
        </w:rPr>
        <w:t>及论文工作简介</w:t>
      </w:r>
      <w:r w:rsidRPr="008B2109">
        <w:rPr>
          <w:rFonts w:hint="eastAsia"/>
          <w:color w:val="FF0000"/>
          <w:sz w:val="24"/>
          <w:szCs w:val="24"/>
        </w:rPr>
        <w:t>；</w:t>
      </w:r>
      <w:r w:rsidRPr="008B2109">
        <w:rPr>
          <w:rFonts w:hint="eastAsia"/>
          <w:color w:val="FF0000"/>
          <w:sz w:val="24"/>
          <w:szCs w:val="24"/>
        </w:rPr>
        <w:t>2.</w:t>
      </w:r>
      <w:r w:rsidRPr="008B2109">
        <w:rPr>
          <w:color w:val="FF0000"/>
          <w:sz w:val="24"/>
          <w:szCs w:val="24"/>
        </w:rPr>
        <w:t xml:space="preserve"> </w:t>
      </w:r>
      <w:r w:rsidRPr="008B2109">
        <w:rPr>
          <w:rFonts w:hint="eastAsia"/>
          <w:color w:val="FF0000"/>
          <w:sz w:val="24"/>
          <w:szCs w:val="24"/>
        </w:rPr>
        <w:t>相关工作</w:t>
      </w:r>
      <w:r w:rsidR="008B2109" w:rsidRPr="008B2109">
        <w:rPr>
          <w:rFonts w:hint="eastAsia"/>
          <w:color w:val="FF0000"/>
          <w:sz w:val="24"/>
          <w:szCs w:val="24"/>
        </w:rPr>
        <w:t>及国内外研究现状</w:t>
      </w:r>
      <w:r w:rsidRPr="008B2109">
        <w:rPr>
          <w:rFonts w:hint="eastAsia"/>
          <w:color w:val="FF0000"/>
          <w:sz w:val="24"/>
          <w:szCs w:val="24"/>
        </w:rPr>
        <w:t>；</w:t>
      </w:r>
      <w:r w:rsidRPr="008B2109">
        <w:rPr>
          <w:rFonts w:hint="eastAsia"/>
          <w:color w:val="FF0000"/>
          <w:sz w:val="24"/>
          <w:szCs w:val="24"/>
        </w:rPr>
        <w:t>3.</w:t>
      </w:r>
      <w:r w:rsidRPr="008B2109">
        <w:rPr>
          <w:color w:val="FF0000"/>
          <w:sz w:val="24"/>
          <w:szCs w:val="24"/>
        </w:rPr>
        <w:t xml:space="preserve"> </w:t>
      </w:r>
      <w:r w:rsidRPr="008B2109">
        <w:rPr>
          <w:rFonts w:hint="eastAsia"/>
          <w:color w:val="FF0000"/>
          <w:sz w:val="24"/>
          <w:szCs w:val="24"/>
        </w:rPr>
        <w:t>原理与公式；</w:t>
      </w:r>
      <w:r w:rsidRPr="008B2109">
        <w:rPr>
          <w:rFonts w:hint="eastAsia"/>
          <w:color w:val="FF0000"/>
          <w:sz w:val="24"/>
          <w:szCs w:val="24"/>
        </w:rPr>
        <w:t>4.</w:t>
      </w:r>
      <w:r w:rsidRPr="008B2109">
        <w:rPr>
          <w:color w:val="FF0000"/>
          <w:sz w:val="24"/>
          <w:szCs w:val="24"/>
        </w:rPr>
        <w:t xml:space="preserve"> </w:t>
      </w:r>
      <w:r w:rsidRPr="008B2109">
        <w:rPr>
          <w:rFonts w:hint="eastAsia"/>
          <w:color w:val="FF0000"/>
          <w:sz w:val="24"/>
          <w:szCs w:val="24"/>
        </w:rPr>
        <w:t>改进与创新；</w:t>
      </w:r>
      <w:r w:rsidRPr="008B2109">
        <w:rPr>
          <w:rFonts w:hint="eastAsia"/>
          <w:color w:val="FF0000"/>
          <w:sz w:val="24"/>
          <w:szCs w:val="24"/>
        </w:rPr>
        <w:t>5.</w:t>
      </w:r>
      <w:r w:rsidRPr="008B2109">
        <w:rPr>
          <w:color w:val="FF0000"/>
          <w:sz w:val="24"/>
          <w:szCs w:val="24"/>
        </w:rPr>
        <w:t xml:space="preserve"> </w:t>
      </w:r>
      <w:r w:rsidRPr="008B2109">
        <w:rPr>
          <w:rFonts w:hint="eastAsia"/>
          <w:color w:val="FF0000"/>
          <w:sz w:val="24"/>
          <w:szCs w:val="24"/>
        </w:rPr>
        <w:t>仿真实验结果及分析；</w:t>
      </w:r>
      <w:r w:rsidRPr="008B2109">
        <w:rPr>
          <w:rFonts w:hint="eastAsia"/>
          <w:color w:val="FF0000"/>
          <w:sz w:val="24"/>
          <w:szCs w:val="24"/>
        </w:rPr>
        <w:t>6.</w:t>
      </w:r>
      <w:r w:rsidRPr="008B2109">
        <w:rPr>
          <w:color w:val="FF0000"/>
          <w:sz w:val="24"/>
          <w:szCs w:val="24"/>
        </w:rPr>
        <w:t xml:space="preserve"> </w:t>
      </w:r>
      <w:r w:rsidRPr="008B2109">
        <w:rPr>
          <w:rFonts w:hint="eastAsia"/>
          <w:color w:val="FF0000"/>
          <w:sz w:val="24"/>
          <w:szCs w:val="24"/>
        </w:rPr>
        <w:t>结论；</w:t>
      </w:r>
      <w:r w:rsidRPr="008B2109">
        <w:rPr>
          <w:rFonts w:hint="eastAsia"/>
          <w:color w:val="FF0000"/>
          <w:sz w:val="24"/>
          <w:szCs w:val="24"/>
        </w:rPr>
        <w:t>7.</w:t>
      </w:r>
      <w:r w:rsidRPr="008B2109">
        <w:rPr>
          <w:color w:val="FF0000"/>
          <w:sz w:val="24"/>
          <w:szCs w:val="24"/>
        </w:rPr>
        <w:t xml:space="preserve"> </w:t>
      </w:r>
      <w:r w:rsidRPr="008B2109">
        <w:rPr>
          <w:rFonts w:hint="eastAsia"/>
          <w:color w:val="FF0000"/>
          <w:sz w:val="24"/>
          <w:szCs w:val="24"/>
        </w:rPr>
        <w:t>参考文献</w:t>
      </w:r>
    </w:p>
    <w:p w14:paraId="1EC8AD86" w14:textId="77777777" w:rsidR="008B2109" w:rsidRPr="008B2109" w:rsidRDefault="008B2109">
      <w:pPr>
        <w:pStyle w:val="DepartCorrespond"/>
        <w:ind w:left="158" w:hanging="158"/>
        <w:rPr>
          <w:color w:val="FF0000"/>
          <w:sz w:val="24"/>
          <w:szCs w:val="24"/>
        </w:rPr>
      </w:pPr>
    </w:p>
    <w:p w14:paraId="13B5A7D4" w14:textId="77777777" w:rsidR="0035118C" w:rsidRPr="008B2109" w:rsidRDefault="0035118C">
      <w:pPr>
        <w:pStyle w:val="DepartCorrespond"/>
        <w:numPr>
          <w:ilvl w:val="0"/>
          <w:numId w:val="1"/>
        </w:numPr>
        <w:ind w:firstLineChars="0"/>
        <w:rPr>
          <w:rFonts w:ascii="黑体" w:eastAsia="黑体" w:hAnsi="黑体"/>
          <w:color w:val="FF0000"/>
          <w:sz w:val="24"/>
          <w:szCs w:val="24"/>
        </w:rPr>
        <w:sectPr w:rsidR="0035118C" w:rsidRPr="008B2109">
          <w:headerReference w:type="even" r:id="rId9"/>
          <w:headerReference w:type="default" r:id="rId10"/>
          <w:headerReference w:type="first" r:id="rId11"/>
          <w:footerReference w:type="first" r:id="rId12"/>
          <w:pgSz w:w="11906" w:h="16838"/>
          <w:pgMar w:top="1440" w:right="1800" w:bottom="1440" w:left="1800" w:header="708" w:footer="708" w:gutter="0"/>
          <w:cols w:space="708"/>
          <w:titlePg/>
          <w:docGrid w:type="lines" w:linePitch="360"/>
        </w:sectPr>
      </w:pPr>
    </w:p>
    <w:p w14:paraId="3AF421B2" w14:textId="2366F45D" w:rsidR="0035118C" w:rsidRPr="00D21C88" w:rsidRDefault="00D21C88">
      <w:pPr>
        <w:pStyle w:val="a3"/>
        <w:numPr>
          <w:ilvl w:val="0"/>
          <w:numId w:val="1"/>
        </w:numPr>
      </w:pPr>
      <w:r>
        <w:rPr>
          <w:rFonts w:ascii="黑体" w:eastAsia="黑体" w:hAnsi="黑体" w:hint="eastAsia"/>
          <w:sz w:val="28"/>
          <w:szCs w:val="28"/>
        </w:rPr>
        <w:t>引言</w:t>
      </w:r>
      <w:r w:rsidR="00B10DB9">
        <w:rPr>
          <w:rFonts w:asciiTheme="majorEastAsia" w:eastAsiaTheme="majorEastAsia" w:hAnsiTheme="majorEastAsia" w:hint="eastAsia"/>
          <w:sz w:val="18"/>
          <w:szCs w:val="18"/>
        </w:rPr>
        <w:t>（</w:t>
      </w:r>
      <w:r w:rsidR="00B10DB9">
        <w:rPr>
          <w:rFonts w:asciiTheme="majorEastAsia" w:eastAsiaTheme="majorEastAsia" w:hAnsiTheme="majorEastAsia" w:hint="eastAsia"/>
          <w:color w:val="FF0000"/>
          <w:sz w:val="18"/>
          <w:szCs w:val="18"/>
        </w:rPr>
        <w:t>字号：</w:t>
      </w:r>
      <w:r w:rsidR="00B10DB9">
        <w:rPr>
          <w:rFonts w:ascii="宋体" w:hAnsi="宋体" w:hint="eastAsia"/>
          <w:color w:val="FF0000"/>
          <w:sz w:val="18"/>
          <w:szCs w:val="18"/>
        </w:rPr>
        <w:t>黑体</w:t>
      </w:r>
      <w:r w:rsidR="00086727">
        <w:rPr>
          <w:rFonts w:ascii="宋体" w:hAnsi="宋体" w:hint="eastAsia"/>
          <w:color w:val="FF0000"/>
          <w:sz w:val="18"/>
          <w:szCs w:val="18"/>
        </w:rPr>
        <w:t>4</w:t>
      </w:r>
      <w:r w:rsidR="00B10DB9">
        <w:rPr>
          <w:rFonts w:ascii="宋体" w:hAnsi="宋体" w:hint="eastAsia"/>
          <w:color w:val="FF0000"/>
          <w:sz w:val="18"/>
          <w:szCs w:val="18"/>
        </w:rPr>
        <w:t>号</w:t>
      </w:r>
      <w:r w:rsidR="00B10DB9">
        <w:rPr>
          <w:rFonts w:asciiTheme="majorEastAsia" w:eastAsiaTheme="majorEastAsia" w:hAnsiTheme="majorEastAsia" w:hint="eastAsia"/>
          <w:sz w:val="18"/>
          <w:szCs w:val="18"/>
        </w:rPr>
        <w:t>）</w:t>
      </w:r>
    </w:p>
    <w:p w14:paraId="3FB96322" w14:textId="77777777" w:rsidR="00D21C88" w:rsidRDefault="00D21C88" w:rsidP="00D21C88">
      <w:pPr>
        <w:pStyle w:val="a3"/>
      </w:pPr>
      <w:bookmarkStart w:id="0" w:name="_GoBack"/>
      <w:bookmarkEnd w:id="0"/>
    </w:p>
    <w:p w14:paraId="42BD6D8D" w14:textId="77777777" w:rsidR="0035118C" w:rsidRDefault="00B10DB9" w:rsidP="00086727">
      <w:pPr>
        <w:pStyle w:val="DepartCorrespond"/>
        <w:numPr>
          <w:ilvl w:val="1"/>
          <w:numId w:val="1"/>
        </w:numPr>
        <w:ind w:left="158" w:hanging="158"/>
        <w:rPr>
          <w:rFonts w:ascii="黑体" w:eastAsia="黑体" w:hAnsi="黑体"/>
          <w:sz w:val="18"/>
          <w:szCs w:val="18"/>
        </w:rPr>
      </w:pPr>
      <w:r w:rsidRPr="00086727">
        <w:rPr>
          <w:rFonts w:ascii="黑体" w:eastAsia="黑体" w:hAnsi="黑体" w:hint="eastAsia"/>
          <w:sz w:val="24"/>
          <w:szCs w:val="24"/>
        </w:rPr>
        <w:t>二级标题</w:t>
      </w:r>
      <w:r>
        <w:rPr>
          <w:rFonts w:asciiTheme="minorEastAsia" w:eastAsiaTheme="minorEastAsia" w:hAnsiTheme="minorEastAsia" w:hint="eastAsia"/>
          <w:color w:val="FF0000"/>
          <w:sz w:val="18"/>
          <w:szCs w:val="18"/>
        </w:rPr>
        <w:t>（字号：</w:t>
      </w:r>
      <w:r>
        <w:rPr>
          <w:rFonts w:ascii="宋体" w:hAnsi="宋体" w:hint="eastAsia"/>
          <w:color w:val="FF0000"/>
          <w:sz w:val="18"/>
          <w:szCs w:val="18"/>
        </w:rPr>
        <w:t>黑体</w:t>
      </w:r>
      <w:r w:rsidR="00086727">
        <w:rPr>
          <w:rFonts w:ascii="宋体" w:hAnsi="宋体" w:hint="eastAsia"/>
          <w:color w:val="FF0000"/>
          <w:sz w:val="18"/>
          <w:szCs w:val="18"/>
        </w:rPr>
        <w:t>小4号</w:t>
      </w:r>
      <w:r>
        <w:rPr>
          <w:rFonts w:asciiTheme="minorEastAsia" w:eastAsiaTheme="minorEastAsia" w:hAnsiTheme="minorEastAsia" w:hint="eastAsia"/>
          <w:color w:val="FF0000"/>
          <w:sz w:val="18"/>
          <w:szCs w:val="18"/>
        </w:rPr>
        <w:t>）</w:t>
      </w:r>
    </w:p>
    <w:p w14:paraId="7820836D" w14:textId="77777777" w:rsidR="0035118C" w:rsidRDefault="00B10DB9">
      <w:pPr>
        <w:pStyle w:val="DepartCorrespond"/>
        <w:ind w:left="0" w:firstLineChars="0" w:firstLine="0"/>
        <w:rPr>
          <w:rFonts w:ascii="黑体" w:eastAsia="黑体" w:hAnsi="黑体"/>
          <w:sz w:val="18"/>
          <w:szCs w:val="18"/>
        </w:rPr>
      </w:pPr>
      <w:r>
        <w:rPr>
          <w:rFonts w:ascii="仿宋" w:eastAsia="仿宋" w:hAnsi="仿宋" w:hint="eastAsia"/>
          <w:sz w:val="18"/>
          <w:szCs w:val="18"/>
        </w:rPr>
        <w:t xml:space="preserve">1.1.1   </w:t>
      </w:r>
      <w:r w:rsidRPr="00086727">
        <w:rPr>
          <w:rFonts w:ascii="仿宋" w:eastAsia="仿宋" w:hAnsi="仿宋" w:hint="eastAsia"/>
          <w:sz w:val="24"/>
          <w:szCs w:val="24"/>
        </w:rPr>
        <w:t xml:space="preserve">  </w:t>
      </w:r>
      <w:r w:rsidRPr="007B20FE">
        <w:rPr>
          <w:rFonts w:ascii="楷体" w:eastAsia="楷体" w:hAnsi="楷体" w:hint="eastAsia"/>
          <w:sz w:val="24"/>
          <w:szCs w:val="24"/>
        </w:rPr>
        <w:t>三级标题</w:t>
      </w:r>
      <w:r>
        <w:rPr>
          <w:rFonts w:asciiTheme="minorEastAsia" w:eastAsiaTheme="minorEastAsia" w:hAnsiTheme="minorEastAsia" w:hint="eastAsia"/>
          <w:color w:val="FF0000"/>
          <w:sz w:val="18"/>
          <w:szCs w:val="18"/>
        </w:rPr>
        <w:t>（字号：楷体</w:t>
      </w:r>
      <w:r w:rsidR="00086727">
        <w:rPr>
          <w:rFonts w:ascii="宋体" w:hAnsi="宋体" w:hint="eastAsia"/>
          <w:color w:val="FF0000"/>
          <w:sz w:val="18"/>
          <w:szCs w:val="18"/>
        </w:rPr>
        <w:t>小4号</w:t>
      </w:r>
      <w:r>
        <w:rPr>
          <w:rFonts w:asciiTheme="minorEastAsia" w:eastAsiaTheme="minorEastAsia" w:hAnsiTheme="minorEastAsia" w:hint="eastAsia"/>
          <w:color w:val="FF0000"/>
          <w:sz w:val="18"/>
          <w:szCs w:val="18"/>
        </w:rPr>
        <w:t>）</w:t>
      </w:r>
    </w:p>
    <w:p w14:paraId="125ED833" w14:textId="77777777" w:rsidR="0035118C" w:rsidRPr="007B20FE" w:rsidRDefault="00B10DB9" w:rsidP="007B20FE">
      <w:pPr>
        <w:pStyle w:val="Textof"/>
        <w:spacing w:line="240" w:lineRule="auto"/>
        <w:ind w:left="0" w:firstLineChars="200" w:firstLine="420"/>
        <w:rPr>
          <w:rFonts w:ascii="宋体" w:hAnsi="宋体"/>
          <w:kern w:val="2"/>
          <w:sz w:val="21"/>
          <w:szCs w:val="21"/>
        </w:rPr>
      </w:pPr>
      <w:r w:rsidRPr="007B20FE">
        <w:rPr>
          <w:rFonts w:ascii="宋体" w:hAnsi="宋体" w:hint="eastAsia"/>
          <w:kern w:val="2"/>
          <w:sz w:val="21"/>
          <w:szCs w:val="21"/>
        </w:rPr>
        <w:t>正文</w:t>
      </w:r>
      <w:r w:rsidR="00086727" w:rsidRPr="007B20FE">
        <w:rPr>
          <w:rFonts w:ascii="宋体" w:hAnsi="宋体" w:hint="eastAsia"/>
          <w:kern w:val="2"/>
          <w:sz w:val="21"/>
          <w:szCs w:val="21"/>
        </w:rPr>
        <w:t>（</w:t>
      </w:r>
      <w:r w:rsidR="00086727" w:rsidRPr="007B20FE">
        <w:rPr>
          <w:rFonts w:ascii="宋体" w:hAnsi="宋体" w:hint="eastAsia"/>
          <w:color w:val="FF0000"/>
          <w:kern w:val="2"/>
          <w:sz w:val="21"/>
          <w:szCs w:val="21"/>
        </w:rPr>
        <w:t>5号宋体</w:t>
      </w:r>
      <w:r w:rsidR="00086727" w:rsidRPr="007B20FE">
        <w:rPr>
          <w:rFonts w:ascii="宋体" w:hAnsi="宋体" w:hint="eastAsia"/>
          <w:kern w:val="2"/>
          <w:sz w:val="21"/>
          <w:szCs w:val="21"/>
        </w:rPr>
        <w:t>）</w:t>
      </w:r>
      <w:r w:rsidRPr="007B20FE">
        <w:rPr>
          <w:rFonts w:ascii="宋体" w:hAnsi="宋体" w:hint="eastAsia"/>
          <w:kern w:val="2"/>
          <w:sz w:val="21"/>
          <w:szCs w:val="21"/>
        </w:rPr>
        <w:t>中，请注意变量、函数、矩阵等的</w:t>
      </w:r>
      <w:r w:rsidRPr="007B20FE">
        <w:rPr>
          <w:rFonts w:ascii="宋体" w:hAnsi="宋体" w:hint="eastAsia"/>
          <w:color w:val="FF0000"/>
          <w:kern w:val="2"/>
          <w:sz w:val="21"/>
          <w:szCs w:val="21"/>
        </w:rPr>
        <w:t>正斜体</w:t>
      </w:r>
      <w:r w:rsidRPr="007B20FE">
        <w:rPr>
          <w:rFonts w:ascii="宋体" w:hAnsi="宋体" w:hint="eastAsia"/>
          <w:kern w:val="2"/>
          <w:sz w:val="21"/>
          <w:szCs w:val="21"/>
        </w:rPr>
        <w:t>的使用。定义、定</w:t>
      </w:r>
      <w:r w:rsidRPr="007B20FE">
        <w:rPr>
          <w:rFonts w:ascii="宋体" w:hAnsi="宋体" w:hint="eastAsia"/>
          <w:kern w:val="2"/>
          <w:sz w:val="21"/>
          <w:szCs w:val="21"/>
        </w:rPr>
        <w:lastRenderedPageBreak/>
        <w:t>理、公式、推论、算法等须从</w:t>
      </w:r>
      <w:r w:rsidRPr="007B20FE">
        <w:rPr>
          <w:rFonts w:ascii="宋体" w:hAnsi="宋体" w:hint="eastAsia"/>
          <w:color w:val="FF0000"/>
          <w:kern w:val="2"/>
          <w:sz w:val="21"/>
          <w:szCs w:val="21"/>
        </w:rPr>
        <w:t>数字1</w:t>
      </w:r>
      <w:r w:rsidRPr="007B20FE">
        <w:rPr>
          <w:rFonts w:ascii="宋体" w:hAnsi="宋体" w:hint="eastAsia"/>
          <w:kern w:val="2"/>
          <w:sz w:val="21"/>
          <w:szCs w:val="21"/>
        </w:rPr>
        <w:t>开始顺序编号。</w:t>
      </w:r>
    </w:p>
    <w:p w14:paraId="5B98C9B5" w14:textId="77777777" w:rsidR="0035118C" w:rsidRPr="007B20FE" w:rsidRDefault="00B10DB9" w:rsidP="001127F6">
      <w:pPr>
        <w:pStyle w:val="a5"/>
        <w:spacing w:after="0"/>
        <w:ind w:firstLine="357"/>
        <w:rPr>
          <w:rFonts w:ascii="宋体" w:hAnsi="宋体"/>
          <w:szCs w:val="21"/>
        </w:rPr>
      </w:pPr>
      <w:r w:rsidRPr="007B20FE">
        <w:rPr>
          <w:rFonts w:ascii="宋体" w:hAnsi="宋体" w:hint="eastAsia"/>
          <w:szCs w:val="21"/>
        </w:rPr>
        <w:t>正文中，图表须注明</w:t>
      </w:r>
      <w:proofErr w:type="gramStart"/>
      <w:r w:rsidRPr="007B20FE">
        <w:rPr>
          <w:rFonts w:ascii="宋体" w:hAnsi="宋体" w:hint="eastAsia"/>
          <w:szCs w:val="21"/>
        </w:rPr>
        <w:t>中文</w:t>
      </w:r>
      <w:r w:rsidRPr="007B20FE">
        <w:rPr>
          <w:rFonts w:ascii="宋体" w:hAnsi="宋体" w:hint="eastAsia"/>
          <w:color w:val="FF0000"/>
          <w:szCs w:val="21"/>
        </w:rPr>
        <w:t>图题和</w:t>
      </w:r>
      <w:proofErr w:type="gramEnd"/>
      <w:r w:rsidRPr="007B20FE">
        <w:rPr>
          <w:rFonts w:ascii="宋体" w:hAnsi="宋体" w:hint="eastAsia"/>
          <w:color w:val="FF0000"/>
          <w:szCs w:val="21"/>
        </w:rPr>
        <w:t>表题（字号为</w:t>
      </w:r>
      <w:r w:rsidR="00086727" w:rsidRPr="007B20FE">
        <w:rPr>
          <w:rFonts w:ascii="宋体" w:hAnsi="宋体" w:hint="eastAsia"/>
          <w:color w:val="FF0000"/>
          <w:szCs w:val="21"/>
        </w:rPr>
        <w:t>5</w:t>
      </w:r>
      <w:r w:rsidRPr="007B20FE">
        <w:rPr>
          <w:rFonts w:ascii="宋体" w:hAnsi="宋体" w:hint="eastAsia"/>
          <w:color w:val="FF0000"/>
          <w:szCs w:val="21"/>
        </w:rPr>
        <w:t>号宋体）</w:t>
      </w:r>
      <w:r w:rsidRPr="007B20FE">
        <w:rPr>
          <w:rFonts w:ascii="宋体" w:hAnsi="宋体" w:hint="eastAsia"/>
          <w:szCs w:val="21"/>
        </w:rPr>
        <w:t>，且在文中应明确提及或引用（例：如图1所示，如表1所列）。其中图的编号</w:t>
      </w:r>
      <w:proofErr w:type="gramStart"/>
      <w:r w:rsidRPr="007B20FE">
        <w:rPr>
          <w:rFonts w:ascii="宋体" w:hAnsi="宋体" w:hint="eastAsia"/>
          <w:szCs w:val="21"/>
        </w:rPr>
        <w:t>和图题应</w:t>
      </w:r>
      <w:proofErr w:type="gramEnd"/>
      <w:r w:rsidRPr="007B20FE">
        <w:rPr>
          <w:rFonts w:ascii="宋体" w:hAnsi="宋体" w:hint="eastAsia"/>
          <w:szCs w:val="21"/>
        </w:rPr>
        <w:t>置于图下方的居中位置，表的编号</w:t>
      </w:r>
      <w:proofErr w:type="gramStart"/>
      <w:r w:rsidRPr="007B20FE">
        <w:rPr>
          <w:rFonts w:ascii="宋体" w:hAnsi="宋体" w:hint="eastAsia"/>
          <w:szCs w:val="21"/>
        </w:rPr>
        <w:t>和表题置于</w:t>
      </w:r>
      <w:proofErr w:type="gramEnd"/>
      <w:r w:rsidRPr="007B20FE">
        <w:rPr>
          <w:rFonts w:ascii="宋体" w:hAnsi="宋体" w:hint="eastAsia"/>
          <w:szCs w:val="21"/>
        </w:rPr>
        <w:t>表上方的居中位置，表格尽量采用三线表，必要时可添加辅助线。</w:t>
      </w:r>
    </w:p>
    <w:p w14:paraId="0F7F12E7" w14:textId="77777777" w:rsidR="0035118C" w:rsidRPr="007B20FE" w:rsidRDefault="00B10DB9" w:rsidP="001127F6">
      <w:pPr>
        <w:pStyle w:val="a5"/>
        <w:spacing w:after="0"/>
        <w:ind w:firstLine="357"/>
        <w:rPr>
          <w:rFonts w:ascii="宋体" w:hAnsi="宋体"/>
          <w:szCs w:val="21"/>
        </w:rPr>
      </w:pPr>
      <w:r w:rsidRPr="007B20FE">
        <w:rPr>
          <w:rFonts w:ascii="宋体" w:hAnsi="宋体" w:hint="eastAsia"/>
          <w:szCs w:val="21"/>
        </w:rPr>
        <w:t>图形采用VISIO软件绘制，黑白绘图，</w:t>
      </w:r>
      <w:r w:rsidRPr="007B20FE">
        <w:rPr>
          <w:rFonts w:ascii="宋体" w:hAnsi="宋体" w:hint="eastAsia"/>
          <w:color w:val="FF0000"/>
          <w:szCs w:val="21"/>
        </w:rPr>
        <w:t>字体为</w:t>
      </w:r>
      <w:r w:rsidR="00086727" w:rsidRPr="007B20FE">
        <w:rPr>
          <w:rFonts w:ascii="宋体" w:hAnsi="宋体" w:hint="eastAsia"/>
          <w:color w:val="FF0000"/>
          <w:szCs w:val="21"/>
        </w:rPr>
        <w:t>5</w:t>
      </w:r>
      <w:r w:rsidRPr="007B20FE">
        <w:rPr>
          <w:rFonts w:ascii="宋体" w:hAnsi="宋体" w:hint="eastAsia"/>
          <w:color w:val="FF0000"/>
          <w:szCs w:val="21"/>
        </w:rPr>
        <w:t>号</w:t>
      </w:r>
      <w:r w:rsidR="00086727" w:rsidRPr="007B20FE">
        <w:rPr>
          <w:rFonts w:ascii="宋体" w:hAnsi="宋体" w:hint="eastAsia"/>
          <w:color w:val="FF0000"/>
          <w:szCs w:val="21"/>
        </w:rPr>
        <w:t>宋体</w:t>
      </w:r>
      <w:r w:rsidRPr="007B20FE">
        <w:rPr>
          <w:rFonts w:ascii="宋体" w:hAnsi="宋体" w:hint="eastAsia"/>
          <w:szCs w:val="21"/>
        </w:rPr>
        <w:t>。</w:t>
      </w:r>
      <w:proofErr w:type="gramStart"/>
      <w:r w:rsidRPr="007B20FE">
        <w:rPr>
          <w:rFonts w:ascii="宋体" w:hAnsi="宋体" w:hint="eastAsia"/>
          <w:szCs w:val="21"/>
        </w:rPr>
        <w:t>请确保</w:t>
      </w:r>
      <w:proofErr w:type="gramEnd"/>
      <w:r w:rsidRPr="007B20FE">
        <w:rPr>
          <w:rFonts w:ascii="宋体" w:hAnsi="宋体" w:hint="eastAsia"/>
          <w:szCs w:val="21"/>
        </w:rPr>
        <w:t>图表中文字清晰，请一定要考虑出版时图形只有黑白灰，若图中有其他颜色，需予以区别。</w:t>
      </w:r>
    </w:p>
    <w:p w14:paraId="1904DBD9" w14:textId="77777777" w:rsidR="0035118C" w:rsidRDefault="0035118C">
      <w:pPr>
        <w:pStyle w:val="a5"/>
        <w:ind w:firstLine="360"/>
        <w:rPr>
          <w:rFonts w:ascii="宋体" w:hAnsi="宋体"/>
          <w:sz w:val="18"/>
          <w:szCs w:val="18"/>
        </w:rPr>
      </w:pPr>
    </w:p>
    <w:p w14:paraId="6A72C296" w14:textId="77777777" w:rsidR="0035118C" w:rsidRDefault="0035118C">
      <w:pPr>
        <w:pStyle w:val="a5"/>
        <w:ind w:firstLine="360"/>
        <w:rPr>
          <w:rFonts w:ascii="宋体" w:hAnsi="宋体"/>
          <w:sz w:val="18"/>
          <w:szCs w:val="18"/>
        </w:rPr>
      </w:pPr>
    </w:p>
    <w:p w14:paraId="4F9FDB85" w14:textId="77777777" w:rsidR="0035118C" w:rsidRPr="00086727" w:rsidRDefault="00B10DB9" w:rsidP="008B2109">
      <w:pPr>
        <w:pStyle w:val="a5"/>
        <w:jc w:val="center"/>
        <w:rPr>
          <w:rFonts w:ascii="宋体" w:hAnsi="宋体"/>
          <w:color w:val="FF0000"/>
          <w:szCs w:val="21"/>
        </w:rPr>
      </w:pPr>
      <w:r w:rsidRPr="00086727">
        <w:rPr>
          <w:rFonts w:ascii="宋体" w:hAnsi="宋体" w:hint="eastAsia"/>
          <w:szCs w:val="21"/>
        </w:rPr>
        <w:t>表1   实例表</w:t>
      </w:r>
      <w:r w:rsidRPr="00086727">
        <w:rPr>
          <w:rFonts w:ascii="宋体" w:hAnsi="宋体" w:hint="eastAsia"/>
          <w:color w:val="FF0000"/>
          <w:szCs w:val="21"/>
        </w:rPr>
        <w:t>（</w:t>
      </w:r>
      <w:r w:rsidRPr="00086727">
        <w:rPr>
          <w:rFonts w:asciiTheme="minorEastAsia" w:eastAsiaTheme="minorEastAsia" w:hAnsiTheme="minorEastAsia" w:hint="eastAsia"/>
          <w:color w:val="FF0000"/>
          <w:szCs w:val="21"/>
        </w:rPr>
        <w:t>字号：</w:t>
      </w:r>
      <w:r w:rsidRPr="00086727">
        <w:rPr>
          <w:rFonts w:hint="eastAsia"/>
          <w:color w:val="FF0000"/>
          <w:szCs w:val="21"/>
        </w:rPr>
        <w:t xml:space="preserve"> </w:t>
      </w:r>
      <w:r w:rsidR="00086727" w:rsidRPr="00086727">
        <w:rPr>
          <w:rFonts w:hint="eastAsia"/>
          <w:color w:val="FF0000"/>
          <w:szCs w:val="21"/>
        </w:rPr>
        <w:t>5</w:t>
      </w:r>
      <w:r w:rsidRPr="00086727">
        <w:rPr>
          <w:rFonts w:hint="eastAsia"/>
          <w:color w:val="FF0000"/>
          <w:szCs w:val="21"/>
        </w:rPr>
        <w:t>号宋体</w:t>
      </w:r>
      <w:r w:rsidRPr="00086727">
        <w:rPr>
          <w:rFonts w:ascii="宋体" w:hAnsi="宋体" w:hint="eastAsia"/>
          <w:color w:val="FF0000"/>
          <w:szCs w:val="21"/>
        </w:rPr>
        <w:t>）</w:t>
      </w:r>
    </w:p>
    <w:tbl>
      <w:tblPr>
        <w:tblW w:w="4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9"/>
        <w:gridCol w:w="2441"/>
      </w:tblGrid>
      <w:tr w:rsidR="0035118C" w:rsidRPr="00086727" w14:paraId="0E04CEF3" w14:textId="77777777" w:rsidTr="007B20FE">
        <w:trPr>
          <w:trHeight w:val="330"/>
          <w:jc w:val="center"/>
        </w:trPr>
        <w:tc>
          <w:tcPr>
            <w:tcW w:w="1759" w:type="dxa"/>
            <w:tcBorders>
              <w:top w:val="single" w:sz="12" w:space="0" w:color="auto"/>
              <w:left w:val="nil"/>
              <w:bottom w:val="single" w:sz="4" w:space="0" w:color="auto"/>
              <w:right w:val="nil"/>
            </w:tcBorders>
            <w:vAlign w:val="center"/>
          </w:tcPr>
          <w:p w14:paraId="42B54DCA" w14:textId="77777777" w:rsidR="0035118C" w:rsidRPr="00086727" w:rsidRDefault="00B10DB9" w:rsidP="007B20FE">
            <w:pPr>
              <w:spacing w:after="0"/>
              <w:jc w:val="center"/>
              <w:rPr>
                <w:rFonts w:cs="Times New Roman"/>
                <w:sz w:val="21"/>
                <w:szCs w:val="21"/>
              </w:rPr>
            </w:pPr>
            <w:r w:rsidRPr="00086727">
              <w:rPr>
                <w:rFonts w:cs="Times New Roman" w:hint="eastAsia"/>
                <w:sz w:val="21"/>
                <w:szCs w:val="21"/>
              </w:rPr>
              <w:t>选民比例</w:t>
            </w:r>
            <w:r w:rsidR="00086727">
              <w:rPr>
                <w:rFonts w:cs="Times New Roman" w:hint="eastAsia"/>
                <w:sz w:val="21"/>
                <w:szCs w:val="21"/>
              </w:rPr>
              <w:t>（</w:t>
            </w:r>
            <w:r w:rsidRPr="00086727">
              <w:rPr>
                <w:rFonts w:cs="Times New Roman" w:hint="eastAsia"/>
                <w:sz w:val="21"/>
                <w:szCs w:val="21"/>
              </w:rPr>
              <w:t>%</w:t>
            </w:r>
            <w:r w:rsidRPr="00086727">
              <w:rPr>
                <w:rFonts w:cs="Times New Roman" w:hint="eastAsia"/>
                <w:sz w:val="21"/>
                <w:szCs w:val="21"/>
              </w:rPr>
              <w:t>）</w:t>
            </w:r>
          </w:p>
        </w:tc>
        <w:tc>
          <w:tcPr>
            <w:tcW w:w="2441" w:type="dxa"/>
            <w:tcBorders>
              <w:top w:val="single" w:sz="12" w:space="0" w:color="auto"/>
              <w:left w:val="nil"/>
              <w:bottom w:val="single" w:sz="4" w:space="0" w:color="auto"/>
              <w:right w:val="nil"/>
            </w:tcBorders>
            <w:vAlign w:val="center"/>
          </w:tcPr>
          <w:p w14:paraId="40761B5E" w14:textId="77777777" w:rsidR="0035118C" w:rsidRPr="00086727" w:rsidRDefault="00B10DB9" w:rsidP="007B20FE">
            <w:pPr>
              <w:spacing w:after="0"/>
              <w:jc w:val="center"/>
              <w:rPr>
                <w:rFonts w:cs="Times New Roman"/>
                <w:sz w:val="21"/>
                <w:szCs w:val="21"/>
              </w:rPr>
            </w:pPr>
            <w:r w:rsidRPr="00086727">
              <w:rPr>
                <w:rFonts w:cs="Times New Roman" w:hint="eastAsia"/>
                <w:sz w:val="21"/>
                <w:szCs w:val="21"/>
              </w:rPr>
              <w:t>选民偏好</w:t>
            </w:r>
          </w:p>
        </w:tc>
      </w:tr>
      <w:tr w:rsidR="0035118C" w:rsidRPr="00086727" w14:paraId="568059BB" w14:textId="77777777" w:rsidTr="00086727">
        <w:trPr>
          <w:jc w:val="center"/>
        </w:trPr>
        <w:tc>
          <w:tcPr>
            <w:tcW w:w="1759" w:type="dxa"/>
            <w:tcBorders>
              <w:top w:val="single" w:sz="4" w:space="0" w:color="auto"/>
              <w:left w:val="nil"/>
              <w:bottom w:val="nil"/>
              <w:right w:val="nil"/>
            </w:tcBorders>
            <w:vAlign w:val="center"/>
          </w:tcPr>
          <w:p w14:paraId="69840609" w14:textId="77777777" w:rsidR="0035118C" w:rsidRPr="00086727" w:rsidRDefault="00B10DB9">
            <w:pPr>
              <w:jc w:val="center"/>
              <w:rPr>
                <w:rFonts w:cs="Times New Roman"/>
                <w:sz w:val="21"/>
                <w:szCs w:val="21"/>
              </w:rPr>
            </w:pPr>
            <w:r w:rsidRPr="00086727">
              <w:rPr>
                <w:rFonts w:hint="eastAsia"/>
                <w:sz w:val="21"/>
                <w:szCs w:val="21"/>
              </w:rPr>
              <w:t>1</w:t>
            </w:r>
          </w:p>
        </w:tc>
        <w:tc>
          <w:tcPr>
            <w:tcW w:w="2441" w:type="dxa"/>
            <w:tcBorders>
              <w:top w:val="single" w:sz="4" w:space="0" w:color="auto"/>
              <w:left w:val="nil"/>
              <w:bottom w:val="nil"/>
              <w:right w:val="nil"/>
            </w:tcBorders>
            <w:vAlign w:val="center"/>
          </w:tcPr>
          <w:p w14:paraId="08E8653C" w14:textId="77777777" w:rsidR="0035118C" w:rsidRPr="00086727" w:rsidRDefault="00B10DB9">
            <w:pPr>
              <w:jc w:val="center"/>
              <w:rPr>
                <w:rFonts w:cs="Times New Roman"/>
                <w:sz w:val="21"/>
                <w:szCs w:val="21"/>
              </w:rPr>
            </w:pPr>
            <w:r w:rsidRPr="00086727">
              <w:rPr>
                <w:rFonts w:cs="Times New Roman"/>
                <w:sz w:val="21"/>
                <w:szCs w:val="21"/>
              </w:rPr>
              <w:t>Bush&gt;Gore&gt;Nader</w:t>
            </w:r>
          </w:p>
        </w:tc>
      </w:tr>
      <w:tr w:rsidR="0035118C" w:rsidRPr="00086727" w14:paraId="232C1FDB" w14:textId="77777777" w:rsidTr="00086727">
        <w:trPr>
          <w:jc w:val="center"/>
        </w:trPr>
        <w:tc>
          <w:tcPr>
            <w:tcW w:w="1759" w:type="dxa"/>
            <w:tcBorders>
              <w:top w:val="nil"/>
              <w:left w:val="nil"/>
              <w:bottom w:val="nil"/>
              <w:right w:val="nil"/>
            </w:tcBorders>
            <w:vAlign w:val="center"/>
          </w:tcPr>
          <w:p w14:paraId="14FF37D9" w14:textId="77777777" w:rsidR="0035118C" w:rsidRPr="00086727" w:rsidRDefault="00B10DB9">
            <w:pPr>
              <w:jc w:val="center"/>
              <w:rPr>
                <w:rFonts w:cs="Times New Roman"/>
                <w:sz w:val="21"/>
                <w:szCs w:val="21"/>
              </w:rPr>
            </w:pPr>
            <w:r w:rsidRPr="00086727">
              <w:rPr>
                <w:rFonts w:hint="eastAsia"/>
                <w:sz w:val="21"/>
                <w:szCs w:val="21"/>
              </w:rPr>
              <w:t>1</w:t>
            </w:r>
            <w:r w:rsidRPr="00086727">
              <w:rPr>
                <w:rFonts w:cs="Times New Roman"/>
                <w:sz w:val="21"/>
                <w:szCs w:val="21"/>
              </w:rPr>
              <w:t>0</w:t>
            </w:r>
          </w:p>
        </w:tc>
        <w:tc>
          <w:tcPr>
            <w:tcW w:w="2441" w:type="dxa"/>
            <w:tcBorders>
              <w:top w:val="nil"/>
              <w:left w:val="nil"/>
              <w:bottom w:val="nil"/>
              <w:right w:val="nil"/>
            </w:tcBorders>
            <w:vAlign w:val="center"/>
          </w:tcPr>
          <w:p w14:paraId="1E0E3C4D" w14:textId="77777777" w:rsidR="0035118C" w:rsidRPr="00086727" w:rsidRDefault="00B10DB9">
            <w:pPr>
              <w:jc w:val="center"/>
              <w:rPr>
                <w:rFonts w:cs="Times New Roman"/>
                <w:sz w:val="21"/>
                <w:szCs w:val="21"/>
              </w:rPr>
            </w:pPr>
            <w:r w:rsidRPr="00086727">
              <w:rPr>
                <w:rFonts w:cs="Times New Roman"/>
                <w:sz w:val="21"/>
                <w:szCs w:val="21"/>
              </w:rPr>
              <w:t>Gore&gt;Nader&gt;Bush</w:t>
            </w:r>
          </w:p>
        </w:tc>
      </w:tr>
      <w:tr w:rsidR="0035118C" w:rsidRPr="00086727" w14:paraId="7555EF78" w14:textId="77777777" w:rsidTr="00086727">
        <w:trPr>
          <w:jc w:val="center"/>
        </w:trPr>
        <w:tc>
          <w:tcPr>
            <w:tcW w:w="1759" w:type="dxa"/>
            <w:tcBorders>
              <w:top w:val="nil"/>
              <w:left w:val="nil"/>
              <w:bottom w:val="nil"/>
              <w:right w:val="nil"/>
            </w:tcBorders>
            <w:vAlign w:val="center"/>
          </w:tcPr>
          <w:p w14:paraId="6ECECBC7" w14:textId="77777777" w:rsidR="0035118C" w:rsidRPr="00086727" w:rsidRDefault="00B10DB9">
            <w:pPr>
              <w:jc w:val="center"/>
              <w:rPr>
                <w:rFonts w:cs="Times New Roman"/>
                <w:sz w:val="21"/>
                <w:szCs w:val="21"/>
              </w:rPr>
            </w:pPr>
            <w:r w:rsidRPr="00086727">
              <w:rPr>
                <w:rFonts w:cs="Times New Roman"/>
                <w:sz w:val="21"/>
                <w:szCs w:val="21"/>
              </w:rPr>
              <w:t>20</w:t>
            </w:r>
          </w:p>
        </w:tc>
        <w:tc>
          <w:tcPr>
            <w:tcW w:w="2441" w:type="dxa"/>
            <w:tcBorders>
              <w:top w:val="nil"/>
              <w:left w:val="nil"/>
              <w:bottom w:val="nil"/>
              <w:right w:val="nil"/>
            </w:tcBorders>
            <w:vAlign w:val="center"/>
          </w:tcPr>
          <w:p w14:paraId="0E6C8C7A" w14:textId="77777777" w:rsidR="0035118C" w:rsidRPr="00086727" w:rsidRDefault="00B10DB9">
            <w:pPr>
              <w:jc w:val="center"/>
              <w:rPr>
                <w:rFonts w:cs="Times New Roman"/>
                <w:sz w:val="21"/>
                <w:szCs w:val="21"/>
              </w:rPr>
            </w:pPr>
            <w:r w:rsidRPr="00086727">
              <w:rPr>
                <w:rFonts w:cs="Times New Roman"/>
                <w:sz w:val="21"/>
                <w:szCs w:val="21"/>
              </w:rPr>
              <w:t>Gore&gt;Bush&gt;Nader</w:t>
            </w:r>
          </w:p>
        </w:tc>
      </w:tr>
      <w:tr w:rsidR="0035118C" w:rsidRPr="00086727" w14:paraId="30CE927A" w14:textId="77777777" w:rsidTr="00086727">
        <w:trPr>
          <w:jc w:val="center"/>
        </w:trPr>
        <w:tc>
          <w:tcPr>
            <w:tcW w:w="1759" w:type="dxa"/>
            <w:tcBorders>
              <w:top w:val="nil"/>
              <w:left w:val="nil"/>
              <w:bottom w:val="single" w:sz="12" w:space="0" w:color="auto"/>
              <w:right w:val="nil"/>
            </w:tcBorders>
            <w:vAlign w:val="center"/>
          </w:tcPr>
          <w:p w14:paraId="7CD0D5E9" w14:textId="77777777" w:rsidR="0035118C" w:rsidRPr="00086727" w:rsidRDefault="00B10DB9">
            <w:pPr>
              <w:jc w:val="center"/>
              <w:rPr>
                <w:rFonts w:cs="Times New Roman"/>
                <w:sz w:val="21"/>
                <w:szCs w:val="21"/>
              </w:rPr>
            </w:pPr>
            <w:r w:rsidRPr="00086727">
              <w:rPr>
                <w:rFonts w:hint="eastAsia"/>
                <w:sz w:val="21"/>
                <w:szCs w:val="21"/>
              </w:rPr>
              <w:t>30</w:t>
            </w:r>
          </w:p>
        </w:tc>
        <w:tc>
          <w:tcPr>
            <w:tcW w:w="2441" w:type="dxa"/>
            <w:tcBorders>
              <w:top w:val="nil"/>
              <w:left w:val="nil"/>
              <w:bottom w:val="single" w:sz="12" w:space="0" w:color="auto"/>
              <w:right w:val="nil"/>
            </w:tcBorders>
            <w:vAlign w:val="center"/>
          </w:tcPr>
          <w:p w14:paraId="72AB4DA4" w14:textId="77777777" w:rsidR="0035118C" w:rsidRPr="00086727" w:rsidRDefault="00B10DB9">
            <w:pPr>
              <w:jc w:val="center"/>
              <w:rPr>
                <w:rFonts w:cs="Times New Roman"/>
                <w:sz w:val="21"/>
                <w:szCs w:val="21"/>
              </w:rPr>
            </w:pPr>
            <w:r w:rsidRPr="00086727">
              <w:rPr>
                <w:rFonts w:cs="Times New Roman"/>
                <w:sz w:val="21"/>
                <w:szCs w:val="21"/>
              </w:rPr>
              <w:t>Nader&gt;Gore&gt;Bush</w:t>
            </w:r>
          </w:p>
        </w:tc>
      </w:tr>
    </w:tbl>
    <w:p w14:paraId="7FD61C92" w14:textId="77777777" w:rsidR="0035118C" w:rsidRDefault="0035118C">
      <w:pPr>
        <w:pStyle w:val="DepartCorrespond"/>
        <w:ind w:hangingChars="44"/>
        <w:jc w:val="center"/>
        <w:rPr>
          <w:color w:val="FF0000"/>
          <w:sz w:val="15"/>
          <w:szCs w:val="15"/>
          <w:bdr w:val="single" w:sz="4" w:space="0" w:color="FF0000"/>
        </w:rPr>
      </w:pPr>
    </w:p>
    <w:p w14:paraId="54130D77" w14:textId="77777777" w:rsidR="0035118C" w:rsidRDefault="0035118C">
      <w:pPr>
        <w:pStyle w:val="DepartCorrespond"/>
        <w:ind w:hangingChars="44"/>
        <w:jc w:val="center"/>
        <w:rPr>
          <w:color w:val="FF0000"/>
          <w:sz w:val="15"/>
          <w:szCs w:val="15"/>
          <w:bdr w:val="single" w:sz="4" w:space="0" w:color="FF0000"/>
        </w:rPr>
      </w:pPr>
    </w:p>
    <w:p w14:paraId="79F874F4" w14:textId="77777777" w:rsidR="0035118C" w:rsidRDefault="0035118C">
      <w:pPr>
        <w:pStyle w:val="DepartCorrespond"/>
        <w:ind w:left="65" w:hangingChars="36" w:hanging="65"/>
        <w:rPr>
          <w:rFonts w:hAnsi="宋体"/>
          <w:sz w:val="18"/>
          <w:szCs w:val="21"/>
        </w:rPr>
      </w:pPr>
    </w:p>
    <w:p w14:paraId="4BABB5F7" w14:textId="77777777" w:rsidR="0035118C" w:rsidRDefault="00B10DB9">
      <w:pPr>
        <w:pStyle w:val="DepartCorrespond"/>
        <w:ind w:left="79" w:hangingChars="44" w:hanging="79"/>
        <w:jc w:val="center"/>
        <w:rPr>
          <w:color w:val="FF0000"/>
          <w:sz w:val="15"/>
          <w:szCs w:val="15"/>
          <w:bdr w:val="single" w:sz="4" w:space="0" w:color="FF0000"/>
        </w:rPr>
      </w:pPr>
      <w:r>
        <w:rPr>
          <w:rFonts w:hAnsi="宋体" w:hint="eastAsia"/>
          <w:noProof/>
          <w:sz w:val="18"/>
          <w:szCs w:val="21"/>
        </w:rPr>
        <w:drawing>
          <wp:inline distT="0" distB="0" distL="0" distR="0" wp14:anchorId="2BCE88FE" wp14:editId="2D6A3425">
            <wp:extent cx="2409190" cy="181102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3" cstate="print"/>
                    <a:srcRect/>
                    <a:stretch>
                      <a:fillRect/>
                    </a:stretch>
                  </pic:blipFill>
                  <pic:spPr>
                    <a:xfrm>
                      <a:off x="0" y="0"/>
                      <a:ext cx="2409190" cy="1811020"/>
                    </a:xfrm>
                    <a:prstGeom prst="rect">
                      <a:avLst/>
                    </a:prstGeom>
                    <a:noFill/>
                    <a:ln w="9525">
                      <a:noFill/>
                      <a:miter lim="800000"/>
                      <a:headEnd/>
                      <a:tailEnd/>
                    </a:ln>
                  </pic:spPr>
                </pic:pic>
              </a:graphicData>
            </a:graphic>
          </wp:inline>
        </w:drawing>
      </w:r>
    </w:p>
    <w:p w14:paraId="1570B25A" w14:textId="77777777" w:rsidR="0035118C" w:rsidRDefault="00B10DB9" w:rsidP="00086727">
      <w:pPr>
        <w:pStyle w:val="a5"/>
        <w:jc w:val="center"/>
        <w:rPr>
          <w:rFonts w:ascii="宋体" w:hAnsi="宋体"/>
          <w:color w:val="FF0000"/>
          <w:sz w:val="18"/>
          <w:szCs w:val="18"/>
        </w:rPr>
      </w:pPr>
      <w:r w:rsidRPr="00086727">
        <w:rPr>
          <w:rFonts w:ascii="宋体" w:hAnsi="宋体" w:hint="eastAsia"/>
          <w:szCs w:val="21"/>
        </w:rPr>
        <w:t>图1   示例图1</w:t>
      </w:r>
      <w:r w:rsidRPr="00086727">
        <w:rPr>
          <w:rFonts w:ascii="宋体" w:hAnsi="宋体" w:hint="eastAsia"/>
          <w:color w:val="FF0000"/>
          <w:szCs w:val="21"/>
        </w:rPr>
        <w:t>（</w:t>
      </w:r>
      <w:r w:rsidRPr="00086727">
        <w:rPr>
          <w:rFonts w:asciiTheme="minorEastAsia" w:eastAsiaTheme="minorEastAsia" w:hAnsiTheme="minorEastAsia" w:hint="eastAsia"/>
          <w:color w:val="FF0000"/>
          <w:szCs w:val="21"/>
        </w:rPr>
        <w:t>字号：</w:t>
      </w:r>
      <w:r w:rsidR="00086727" w:rsidRPr="00086727">
        <w:rPr>
          <w:rFonts w:hint="eastAsia"/>
          <w:color w:val="FF0000"/>
          <w:szCs w:val="21"/>
        </w:rPr>
        <w:t>5</w:t>
      </w:r>
      <w:r w:rsidRPr="00086727">
        <w:rPr>
          <w:rFonts w:hint="eastAsia"/>
          <w:color w:val="FF0000"/>
          <w:szCs w:val="21"/>
        </w:rPr>
        <w:t>号宋体</w:t>
      </w:r>
      <w:r>
        <w:rPr>
          <w:rFonts w:ascii="宋体" w:hAnsi="宋体" w:hint="eastAsia"/>
          <w:color w:val="FF0000"/>
          <w:sz w:val="18"/>
          <w:szCs w:val="18"/>
        </w:rPr>
        <w:t>）</w:t>
      </w:r>
    </w:p>
    <w:p w14:paraId="1F76F692" w14:textId="77777777" w:rsidR="0035118C" w:rsidRDefault="00B10DB9">
      <w:pPr>
        <w:pStyle w:val="a5"/>
        <w:rPr>
          <w:rFonts w:ascii="宋体" w:hAnsi="宋体"/>
          <w:color w:val="FF0000"/>
          <w:sz w:val="18"/>
          <w:szCs w:val="18"/>
        </w:rPr>
      </w:pPr>
      <w:r>
        <w:rPr>
          <w:rFonts w:ascii="宋体" w:hAnsi="宋体" w:hint="eastAsia"/>
          <w:color w:val="FF0000"/>
          <w:sz w:val="18"/>
          <w:szCs w:val="18"/>
        </w:rPr>
        <w:t>图形的具体制作要求请参加网站首页的图形规范。</w:t>
      </w:r>
    </w:p>
    <w:p w14:paraId="31DE0AA5" w14:textId="77777777" w:rsidR="0035118C" w:rsidRDefault="0035118C">
      <w:pPr>
        <w:pStyle w:val="a5"/>
        <w:jc w:val="center"/>
        <w:rPr>
          <w:rFonts w:ascii="宋体" w:hAnsi="宋体"/>
          <w:sz w:val="15"/>
          <w:szCs w:val="15"/>
        </w:rPr>
      </w:pPr>
      <w:r>
        <w:object w:dxaOrig="1918" w:dyaOrig="2020" w14:anchorId="5E5F2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0pt" o:ole="">
            <v:imagedata r:id="rId14" o:title=""/>
          </v:shape>
          <o:OLEObject Type="Embed" ProgID="Visio.Drawing.11" ShapeID="_x0000_i1025" DrawAspect="Content" ObjectID="_1639390289" r:id="rId15"/>
        </w:object>
      </w:r>
    </w:p>
    <w:p w14:paraId="2E4B19FC" w14:textId="77777777" w:rsidR="0035118C" w:rsidRPr="007B20FE" w:rsidRDefault="00B10DB9" w:rsidP="007B20FE">
      <w:pPr>
        <w:pStyle w:val="a5"/>
        <w:ind w:firstLineChars="450" w:firstLine="945"/>
        <w:rPr>
          <w:rFonts w:ascii="宋体" w:hAnsi="宋体"/>
          <w:szCs w:val="21"/>
        </w:rPr>
      </w:pPr>
      <w:r w:rsidRPr="007B20FE">
        <w:rPr>
          <w:rFonts w:ascii="宋体" w:hAnsi="宋体" w:hint="eastAsia"/>
          <w:szCs w:val="21"/>
        </w:rPr>
        <w:t>图2  示例图2</w:t>
      </w:r>
      <w:r w:rsidRPr="007B20FE">
        <w:rPr>
          <w:rFonts w:ascii="宋体" w:hAnsi="宋体" w:hint="eastAsia"/>
          <w:color w:val="FF0000"/>
          <w:szCs w:val="21"/>
        </w:rPr>
        <w:t>（</w:t>
      </w:r>
      <w:r w:rsidRPr="007B20FE">
        <w:rPr>
          <w:rFonts w:asciiTheme="minorEastAsia" w:eastAsiaTheme="minorEastAsia" w:hAnsiTheme="minorEastAsia" w:hint="eastAsia"/>
          <w:color w:val="FF0000"/>
          <w:szCs w:val="21"/>
        </w:rPr>
        <w:t>字号：</w:t>
      </w:r>
      <w:r w:rsidRPr="007B20FE">
        <w:rPr>
          <w:rFonts w:hint="eastAsia"/>
          <w:color w:val="FF0000"/>
          <w:szCs w:val="21"/>
        </w:rPr>
        <w:t xml:space="preserve"> </w:t>
      </w:r>
      <w:r w:rsidR="00086727" w:rsidRPr="007B20FE">
        <w:rPr>
          <w:rFonts w:hint="eastAsia"/>
          <w:color w:val="FF0000"/>
          <w:szCs w:val="21"/>
        </w:rPr>
        <w:t>5</w:t>
      </w:r>
      <w:r w:rsidRPr="007B20FE">
        <w:rPr>
          <w:rFonts w:hint="eastAsia"/>
          <w:color w:val="FF0000"/>
          <w:szCs w:val="21"/>
        </w:rPr>
        <w:t>号宋体</w:t>
      </w:r>
      <w:r w:rsidRPr="007B20FE">
        <w:rPr>
          <w:rFonts w:ascii="宋体" w:hAnsi="宋体" w:hint="eastAsia"/>
          <w:color w:val="FF0000"/>
          <w:szCs w:val="21"/>
        </w:rPr>
        <w:t>）</w:t>
      </w:r>
    </w:p>
    <w:p w14:paraId="12309B50" w14:textId="77777777" w:rsidR="0035118C" w:rsidRDefault="00B10DB9" w:rsidP="001127F6">
      <w:pPr>
        <w:pStyle w:val="Textof"/>
        <w:spacing w:line="240" w:lineRule="auto"/>
        <w:ind w:left="0" w:firstLineChars="0" w:firstLine="0"/>
        <w:rPr>
          <w:sz w:val="18"/>
          <w:szCs w:val="18"/>
        </w:rPr>
      </w:pPr>
      <w:r w:rsidRPr="007B20FE">
        <w:rPr>
          <w:rFonts w:ascii="黑体" w:eastAsia="黑体" w:hAnsi="宋体" w:hint="eastAsia"/>
          <w:b/>
          <w:kern w:val="2"/>
          <w:sz w:val="28"/>
          <w:szCs w:val="2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14:paraId="6DC2F977" w14:textId="77777777" w:rsidR="0035118C" w:rsidRDefault="0035118C">
      <w:pPr>
        <w:pStyle w:val="Textof"/>
        <w:ind w:left="0" w:firstLineChars="0" w:firstLine="0"/>
        <w:rPr>
          <w:sz w:val="18"/>
          <w:szCs w:val="18"/>
        </w:rPr>
      </w:pPr>
    </w:p>
    <w:p w14:paraId="6BE94D47" w14:textId="77777777" w:rsidR="0035118C" w:rsidRDefault="0035118C">
      <w:pPr>
        <w:pStyle w:val="Textof"/>
        <w:ind w:left="0" w:firstLineChars="0" w:firstLine="0"/>
        <w:rPr>
          <w:sz w:val="18"/>
          <w:szCs w:val="18"/>
        </w:rPr>
      </w:pPr>
    </w:p>
    <w:p w14:paraId="70469127" w14:textId="77777777" w:rsidR="0035118C" w:rsidRDefault="00B10DB9" w:rsidP="001127F6">
      <w:pPr>
        <w:pStyle w:val="Textof"/>
        <w:spacing w:line="240" w:lineRule="auto"/>
        <w:ind w:left="0" w:firstLineChars="0" w:firstLine="0"/>
        <w:rPr>
          <w:b/>
          <w:color w:val="FF0000"/>
          <w:sz w:val="18"/>
          <w:szCs w:val="18"/>
        </w:rPr>
      </w:pPr>
      <w:r w:rsidRPr="007B20FE">
        <w:rPr>
          <w:rFonts w:ascii="黑体" w:eastAsia="黑体" w:hAnsi="宋体" w:hint="eastAsia"/>
          <w:b/>
          <w:kern w:val="2"/>
          <w:sz w:val="28"/>
          <w:szCs w:val="28"/>
        </w:rPr>
        <w:t>致   谢</w:t>
      </w:r>
      <w:r>
        <w:rPr>
          <w:rFonts w:hint="eastAsia"/>
          <w:b/>
          <w:sz w:val="18"/>
          <w:szCs w:val="18"/>
        </w:rPr>
        <w:t xml:space="preserve"> </w:t>
      </w:r>
      <w:r>
        <w:rPr>
          <w:rFonts w:hint="eastAsia"/>
          <w:color w:val="FF0000"/>
          <w:sz w:val="18"/>
          <w:szCs w:val="18"/>
        </w:rPr>
        <w:t>（不要求每篇文章都有，若存在对文章有贡献的学者需要特别指出，可在此部分中表述）</w:t>
      </w:r>
    </w:p>
    <w:p w14:paraId="5E3B88D1" w14:textId="77777777" w:rsidR="0035118C" w:rsidRDefault="0035118C">
      <w:pPr>
        <w:pStyle w:val="a5"/>
      </w:pPr>
    </w:p>
    <w:p w14:paraId="2CFC9950" w14:textId="77777777" w:rsidR="0035118C" w:rsidRDefault="0035118C">
      <w:pPr>
        <w:pStyle w:val="a5"/>
      </w:pPr>
    </w:p>
    <w:p w14:paraId="71924E4D" w14:textId="77777777" w:rsidR="0035118C" w:rsidRDefault="0035118C">
      <w:pPr>
        <w:pStyle w:val="a5"/>
      </w:pPr>
    </w:p>
    <w:p w14:paraId="14D2E1AD" w14:textId="77777777" w:rsidR="0035118C" w:rsidRPr="007B20FE" w:rsidRDefault="00B10DB9">
      <w:pPr>
        <w:pStyle w:val="Textof"/>
        <w:ind w:leftChars="34" w:left="333" w:firstLineChars="0"/>
        <w:jc w:val="center"/>
        <w:rPr>
          <w:rFonts w:ascii="黑体" w:eastAsia="黑体" w:hAnsi="宋体"/>
          <w:b/>
          <w:kern w:val="2"/>
          <w:sz w:val="28"/>
          <w:szCs w:val="28"/>
        </w:rPr>
      </w:pPr>
      <w:r w:rsidRPr="007B20FE">
        <w:rPr>
          <w:rFonts w:ascii="黑体" w:eastAsia="黑体" w:hAnsi="宋体" w:hint="eastAsia"/>
          <w:b/>
          <w:kern w:val="2"/>
          <w:sz w:val="28"/>
          <w:szCs w:val="28"/>
        </w:rPr>
        <w:t>参考文献</w:t>
      </w:r>
    </w:p>
    <w:p w14:paraId="79286D81" w14:textId="77777777" w:rsidR="0035118C" w:rsidRDefault="0035118C">
      <w:pPr>
        <w:pStyle w:val="Textof"/>
        <w:ind w:leftChars="34" w:left="333" w:firstLineChars="0"/>
        <w:jc w:val="center"/>
        <w:rPr>
          <w:color w:val="FF0000"/>
        </w:rPr>
      </w:pPr>
    </w:p>
    <w:p w14:paraId="1EFDEEE4"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sz w:val="21"/>
          <w:szCs w:val="21"/>
        </w:rPr>
        <w:t>[1]</w:t>
      </w:r>
      <w:r w:rsidRPr="00086727">
        <w:rPr>
          <w:rFonts w:asciiTheme="minorEastAsia" w:eastAsiaTheme="minorEastAsia" w:hAnsiTheme="minorEastAsia"/>
          <w:sz w:val="21"/>
          <w:szCs w:val="21"/>
        </w:rPr>
        <w:t>著者.题目［J</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刊名</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出版年</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卷号(期号)</w:t>
      </w:r>
      <w:r w:rsidRPr="00086727">
        <w:rPr>
          <w:rFonts w:asciiTheme="minorEastAsia" w:eastAsiaTheme="minorEastAsia" w:hAnsiTheme="minorEastAsia" w:hint="eastAsia"/>
          <w:sz w:val="21"/>
          <w:szCs w:val="21"/>
        </w:rPr>
        <w:t>：起止</w:t>
      </w:r>
      <w:r w:rsidRPr="00086727">
        <w:rPr>
          <w:rFonts w:asciiTheme="minorEastAsia" w:eastAsiaTheme="minorEastAsia" w:hAnsiTheme="minorEastAsia"/>
          <w:sz w:val="21"/>
          <w:szCs w:val="21"/>
        </w:rPr>
        <w:t xml:space="preserve">页码. </w:t>
      </w:r>
    </w:p>
    <w:p w14:paraId="0EC27294"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color w:val="FF0000"/>
          <w:sz w:val="21"/>
          <w:szCs w:val="21"/>
        </w:rPr>
        <w:t>例</w:t>
      </w:r>
      <w:r w:rsidRPr="00086727">
        <w:rPr>
          <w:rFonts w:asciiTheme="minorEastAsia" w:eastAsiaTheme="minorEastAsia" w:hAnsiTheme="minorEastAsia"/>
          <w:sz w:val="21"/>
          <w:szCs w:val="21"/>
        </w:rPr>
        <w:t>：</w:t>
      </w:r>
      <w:r w:rsidRPr="00086727">
        <w:rPr>
          <w:rFonts w:ascii="Times New Roman" w:eastAsiaTheme="minorEastAsia" w:hAnsi="Times New Roman" w:cs="Times New Roman"/>
          <w:sz w:val="21"/>
          <w:szCs w:val="21"/>
        </w:rPr>
        <w:t>LI Q, WANG G, LIU J, et al. Robust Scale-Invariant Feature Matching for Remote Sensing Image Registration [J]. IEEE Geosciences &amp; Remote Sensing Letters, 2009, 6(2):287-291.</w:t>
      </w:r>
    </w:p>
    <w:p w14:paraId="54B251C2"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sz w:val="21"/>
          <w:szCs w:val="21"/>
        </w:rPr>
        <w:t>[2]</w:t>
      </w:r>
      <w:r w:rsidRPr="00086727">
        <w:rPr>
          <w:rFonts w:asciiTheme="minorEastAsia" w:eastAsiaTheme="minorEastAsia" w:hAnsiTheme="minorEastAsia"/>
          <w:sz w:val="21"/>
          <w:szCs w:val="21"/>
        </w:rPr>
        <w:t>著者.书名［M］.译者，译.出版地: 出版者, 出版年：</w:t>
      </w:r>
      <w:r w:rsidRPr="00086727">
        <w:rPr>
          <w:rFonts w:asciiTheme="minorEastAsia" w:eastAsiaTheme="minorEastAsia" w:hAnsiTheme="minorEastAsia" w:hint="eastAsia"/>
          <w:sz w:val="21"/>
          <w:szCs w:val="21"/>
        </w:rPr>
        <w:t>起止</w:t>
      </w:r>
      <w:r w:rsidRPr="00086727">
        <w:rPr>
          <w:rFonts w:asciiTheme="minorEastAsia" w:eastAsiaTheme="minorEastAsia" w:hAnsiTheme="minorEastAsia"/>
          <w:sz w:val="21"/>
          <w:szCs w:val="21"/>
        </w:rPr>
        <w:t>页码</w:t>
      </w:r>
      <w:r w:rsidRPr="00086727">
        <w:rPr>
          <w:rFonts w:asciiTheme="minorEastAsia" w:eastAsiaTheme="minorEastAsia" w:hAnsiTheme="minorEastAsia" w:hint="eastAsia"/>
          <w:sz w:val="21"/>
          <w:szCs w:val="21"/>
        </w:rPr>
        <w:t>.</w:t>
      </w:r>
    </w:p>
    <w:p w14:paraId="57F76FF1"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color w:val="FF0000"/>
          <w:sz w:val="21"/>
          <w:szCs w:val="21"/>
        </w:rPr>
        <w:t>例</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刘国钧，陈绍业，王凤翥. 图书馆目录[M]. 北京：高等教育出版社，1957</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15-18.</w:t>
      </w:r>
    </w:p>
    <w:p w14:paraId="4A8E630A"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sz w:val="21"/>
          <w:szCs w:val="21"/>
        </w:rPr>
        <w:t>[3]</w:t>
      </w:r>
      <w:r w:rsidRPr="00086727">
        <w:rPr>
          <w:rFonts w:asciiTheme="minorEastAsia" w:eastAsiaTheme="minorEastAsia" w:hAnsiTheme="minorEastAsia"/>
          <w:sz w:val="21"/>
          <w:szCs w:val="21"/>
        </w:rPr>
        <w:t>著者.</w:t>
      </w:r>
      <w:r w:rsidRPr="00086727">
        <w:rPr>
          <w:rFonts w:asciiTheme="minorEastAsia" w:eastAsiaTheme="minorEastAsia" w:hAnsiTheme="minorEastAsia" w:hint="eastAsia"/>
          <w:sz w:val="21"/>
          <w:szCs w:val="21"/>
        </w:rPr>
        <w:t>析出文献题名</w:t>
      </w:r>
      <w:r w:rsidRPr="00086727">
        <w:rPr>
          <w:rFonts w:asciiTheme="minorEastAsia" w:eastAsiaTheme="minorEastAsia" w:hAnsiTheme="minorEastAsia"/>
          <w:sz w:val="21"/>
          <w:szCs w:val="21"/>
        </w:rPr>
        <w:t xml:space="preserve"> [C]//</w:t>
      </w:r>
      <w:r w:rsidRPr="00086727">
        <w:rPr>
          <w:rFonts w:asciiTheme="minorEastAsia" w:eastAsiaTheme="minorEastAsia" w:hAnsiTheme="minorEastAsia" w:hint="eastAsia"/>
          <w:sz w:val="21"/>
          <w:szCs w:val="21"/>
        </w:rPr>
        <w:t>会议论文集.出版地：出版社，</w:t>
      </w:r>
      <w:r w:rsidRPr="00086727">
        <w:rPr>
          <w:rFonts w:asciiTheme="minorEastAsia" w:eastAsiaTheme="minorEastAsia" w:hAnsiTheme="minorEastAsia"/>
          <w:sz w:val="21"/>
          <w:szCs w:val="21"/>
        </w:rPr>
        <w:t xml:space="preserve">出版年：起止页码 </w:t>
      </w:r>
      <w:r w:rsidRPr="00086727">
        <w:rPr>
          <w:rFonts w:asciiTheme="minorEastAsia" w:eastAsiaTheme="minorEastAsia" w:hAnsiTheme="minorEastAsia" w:hint="eastAsia"/>
          <w:sz w:val="21"/>
          <w:szCs w:val="21"/>
        </w:rPr>
        <w:t>.</w:t>
      </w:r>
    </w:p>
    <w:p w14:paraId="537A6573"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color w:val="FF0000"/>
          <w:sz w:val="21"/>
          <w:szCs w:val="21"/>
        </w:rPr>
        <w:lastRenderedPageBreak/>
        <w:t>例</w:t>
      </w:r>
      <w:r w:rsidRPr="00086727">
        <w:rPr>
          <w:rFonts w:asciiTheme="minorEastAsia" w:eastAsiaTheme="minorEastAsia" w:hAnsiTheme="minorEastAsia" w:hint="eastAsia"/>
          <w:sz w:val="21"/>
          <w:szCs w:val="21"/>
        </w:rPr>
        <w:t>：</w:t>
      </w:r>
      <w:r w:rsidRPr="00086727">
        <w:rPr>
          <w:rFonts w:ascii="Times New Roman" w:eastAsiaTheme="minorEastAsia" w:hAnsi="Times New Roman" w:cs="Times New Roman"/>
          <w:sz w:val="21"/>
          <w:szCs w:val="21"/>
        </w:rPr>
        <w:t>KALAL Z</w:t>
      </w:r>
      <w:r w:rsidRPr="00086727">
        <w:rPr>
          <w:rFonts w:ascii="Times New Roman" w:eastAsiaTheme="minorEastAsia" w:hAnsiTheme="minorEastAsia" w:cs="Times New Roman"/>
          <w:sz w:val="21"/>
          <w:szCs w:val="21"/>
        </w:rPr>
        <w:t>，</w:t>
      </w:r>
      <w:r w:rsidRPr="00086727">
        <w:rPr>
          <w:rFonts w:ascii="Times New Roman" w:eastAsiaTheme="minorEastAsia" w:hAnsi="Times New Roman" w:cs="Times New Roman"/>
          <w:sz w:val="21"/>
          <w:szCs w:val="21"/>
        </w:rPr>
        <w:t>MATAS J. P-N Learning: Bootstrapping Binary Classifiers by Structural Constraints[C]// Proceedings of IEEE Conference on Computer Vision and Pattern Recognition. New York: IEEE Press, 2010:49-56.</w:t>
      </w:r>
    </w:p>
    <w:p w14:paraId="1992DF6C"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sz w:val="21"/>
          <w:szCs w:val="21"/>
        </w:rPr>
        <w:t>[4]</w:t>
      </w:r>
      <w:r w:rsidRPr="00086727">
        <w:rPr>
          <w:rFonts w:asciiTheme="minorEastAsia" w:eastAsiaTheme="minorEastAsia" w:hAnsiTheme="minorEastAsia"/>
          <w:sz w:val="21"/>
          <w:szCs w:val="21"/>
        </w:rPr>
        <w:t xml:space="preserve"> 著者.题名[D]. 所在城市：学位授予单位, 出版年</w:t>
      </w:r>
      <w:r w:rsidRPr="00086727">
        <w:rPr>
          <w:rFonts w:asciiTheme="minorEastAsia" w:eastAsiaTheme="minorEastAsia" w:hAnsiTheme="minorEastAsia" w:hint="eastAsia"/>
          <w:sz w:val="21"/>
          <w:szCs w:val="21"/>
        </w:rPr>
        <w:t>.</w:t>
      </w:r>
    </w:p>
    <w:p w14:paraId="3291E244"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color w:val="FF0000"/>
          <w:sz w:val="21"/>
          <w:szCs w:val="21"/>
        </w:rPr>
        <w:t>例</w:t>
      </w:r>
      <w:r w:rsidRPr="00086727">
        <w:rPr>
          <w:rFonts w:asciiTheme="minorEastAsia" w:eastAsiaTheme="minorEastAsia" w:hAnsiTheme="minorEastAsia" w:hint="eastAsia"/>
          <w:sz w:val="21"/>
          <w:szCs w:val="21"/>
        </w:rPr>
        <w:t>：王煜. 基于错误传播上下文分析的软件错误定位方法研究[D].哈尔滨：哈尔滨工业大学，2013.</w:t>
      </w:r>
    </w:p>
    <w:p w14:paraId="21A20EBD"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sz w:val="21"/>
          <w:szCs w:val="21"/>
        </w:rPr>
        <w:t>[5]</w:t>
      </w:r>
      <w:r w:rsidRPr="00086727">
        <w:rPr>
          <w:rFonts w:asciiTheme="minorEastAsia" w:eastAsiaTheme="minorEastAsia" w:hAnsiTheme="minorEastAsia"/>
          <w:sz w:val="21"/>
          <w:szCs w:val="21"/>
        </w:rPr>
        <w:t>著者.题名</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报告号[R]. 出版地 (城市名): 出版者, 出版年</w:t>
      </w:r>
      <w:r w:rsidRPr="00086727">
        <w:rPr>
          <w:rFonts w:asciiTheme="minorEastAsia" w:eastAsiaTheme="minorEastAsia" w:hAnsiTheme="minorEastAsia" w:hint="eastAsia"/>
          <w:sz w:val="21"/>
          <w:szCs w:val="21"/>
        </w:rPr>
        <w:t>.</w:t>
      </w:r>
    </w:p>
    <w:p w14:paraId="611C3FCD"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color w:val="FF0000"/>
          <w:sz w:val="21"/>
          <w:szCs w:val="21"/>
        </w:rPr>
        <w:t>例</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冯西桥. 核反应堆压力管道和压力容器的LBB分析[R]. 北京：清华大学核能技术设计研究院，1997.</w:t>
      </w:r>
    </w:p>
    <w:p w14:paraId="13C87ED5"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sz w:val="21"/>
          <w:szCs w:val="21"/>
        </w:rPr>
        <w:t>[6]</w:t>
      </w:r>
      <w:r w:rsidRPr="00086727">
        <w:rPr>
          <w:rFonts w:asciiTheme="minorEastAsia" w:eastAsiaTheme="minorEastAsia" w:hAnsiTheme="minorEastAsia"/>
          <w:sz w:val="21"/>
          <w:szCs w:val="21"/>
        </w:rPr>
        <w:t>著者. 标准名称</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准编号［S］.出版地: 出版者,出版年.</w:t>
      </w:r>
    </w:p>
    <w:p w14:paraId="0DB65F50"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color w:val="FF0000"/>
          <w:sz w:val="21"/>
          <w:szCs w:val="21"/>
        </w:rPr>
        <w:t>例</w:t>
      </w:r>
      <w:r w:rsidRPr="00086727">
        <w:rPr>
          <w:rFonts w:asciiTheme="minorEastAsia" w:eastAsiaTheme="minorEastAsia" w:hAnsiTheme="minorEastAsia" w:hint="eastAsia"/>
          <w:sz w:val="21"/>
          <w:szCs w:val="21"/>
        </w:rPr>
        <w:t>：GB/T 16159—1996，汉语拼音正词法基本规则[S].北京：中国标准出版社，1996.</w:t>
      </w:r>
    </w:p>
    <w:p w14:paraId="287340CD"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sz w:val="21"/>
          <w:szCs w:val="21"/>
        </w:rPr>
        <w:t>[7]</w:t>
      </w:r>
      <w:r w:rsidRPr="00086727">
        <w:rPr>
          <w:rFonts w:asciiTheme="minorEastAsia" w:eastAsiaTheme="minorEastAsia" w:hAnsiTheme="minorEastAsia"/>
          <w:sz w:val="21"/>
          <w:szCs w:val="21"/>
        </w:rPr>
        <w:t>著者.题名［N］.报纸名，出版日期（版次）</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出版日期按YY-MM-DD格式</w:t>
      </w:r>
      <w:r w:rsidRPr="00086727">
        <w:rPr>
          <w:rFonts w:asciiTheme="minorEastAsia" w:eastAsiaTheme="minorEastAsia" w:hAnsiTheme="minorEastAsia" w:hint="eastAsia"/>
          <w:sz w:val="21"/>
          <w:szCs w:val="21"/>
        </w:rPr>
        <w:t>）.</w:t>
      </w:r>
    </w:p>
    <w:p w14:paraId="6889CFE9"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color w:val="FF0000"/>
          <w:sz w:val="21"/>
          <w:szCs w:val="21"/>
        </w:rPr>
        <w:t>例</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谢希德.创造学习的新思路[N].人民日报，1998-12-25（10</w:t>
      </w:r>
      <w:r w:rsidRPr="00086727">
        <w:rPr>
          <w:rFonts w:asciiTheme="minorEastAsia" w:eastAsiaTheme="minorEastAsia" w:hAnsiTheme="minorEastAsia" w:hint="eastAsia"/>
          <w:sz w:val="21"/>
          <w:szCs w:val="21"/>
        </w:rPr>
        <w:t>）.</w:t>
      </w:r>
    </w:p>
    <w:p w14:paraId="09FA1CE0"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sz w:val="21"/>
          <w:szCs w:val="21"/>
        </w:rPr>
        <w:t>[8]</w:t>
      </w:r>
      <w:r w:rsidRPr="00086727">
        <w:rPr>
          <w:rFonts w:asciiTheme="minorEastAsia" w:eastAsiaTheme="minorEastAsia" w:hAnsiTheme="minorEastAsia"/>
          <w:sz w:val="21"/>
          <w:szCs w:val="21"/>
        </w:rPr>
        <w:t>著者.题名［文献类型标志/电子文献载体标志］.(更新日期) [引用日期].获取和访问路径（</w:t>
      </w:r>
      <w:r w:rsidRPr="00086727">
        <w:rPr>
          <w:rFonts w:asciiTheme="minorEastAsia" w:eastAsiaTheme="minorEastAsia" w:hAnsiTheme="minorEastAsia" w:hint="eastAsia"/>
          <w:sz w:val="21"/>
          <w:szCs w:val="21"/>
        </w:rPr>
        <w:t>如</w:t>
      </w:r>
      <w:r w:rsidRPr="00086727">
        <w:rPr>
          <w:rFonts w:asciiTheme="minorEastAsia" w:eastAsiaTheme="minorEastAsia" w:hAnsiTheme="minorEastAsia"/>
          <w:sz w:val="21"/>
          <w:szCs w:val="21"/>
        </w:rPr>
        <w:t>http://www.www.arocmag.com）</w:t>
      </w:r>
      <w:r w:rsidRPr="00086727">
        <w:rPr>
          <w:rFonts w:asciiTheme="minorEastAsia" w:eastAsiaTheme="minorEastAsia" w:hAnsiTheme="minorEastAsia" w:hint="eastAsia"/>
          <w:sz w:val="21"/>
          <w:szCs w:val="21"/>
        </w:rPr>
        <w:t>.</w:t>
      </w:r>
    </w:p>
    <w:p w14:paraId="5B32812F"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color w:val="FF0000"/>
          <w:sz w:val="21"/>
          <w:szCs w:val="21"/>
        </w:rPr>
        <w:t>例</w:t>
      </w:r>
      <w:r w:rsidRPr="00086727">
        <w:rPr>
          <w:rFonts w:asciiTheme="minorEastAsia" w:eastAsiaTheme="minorEastAsia" w:hAnsiTheme="minorEastAsia" w:hint="eastAsia"/>
          <w:sz w:val="21"/>
          <w:szCs w:val="21"/>
        </w:rPr>
        <w:t>：</w:t>
      </w:r>
      <w:r w:rsidRPr="00086727">
        <w:rPr>
          <w:rFonts w:ascii="Times New Roman" w:eastAsiaTheme="minorEastAsia" w:hAnsi="Times New Roman" w:cs="Times New Roman"/>
          <w:sz w:val="21"/>
          <w:szCs w:val="21"/>
        </w:rPr>
        <w:t>W3C.Web Service Choreography Interface(WSCI)(Version1.0)[EB/OL].www.w3.org/TR/</w:t>
      </w:r>
      <w:proofErr w:type="spellStart"/>
      <w:r w:rsidRPr="00086727">
        <w:rPr>
          <w:rFonts w:ascii="Times New Roman" w:eastAsiaTheme="minorEastAsia" w:hAnsi="Times New Roman" w:cs="Times New Roman"/>
          <w:sz w:val="21"/>
          <w:szCs w:val="21"/>
        </w:rPr>
        <w:t>wsci</w:t>
      </w:r>
      <w:proofErr w:type="spellEnd"/>
      <w:r w:rsidRPr="00086727">
        <w:rPr>
          <w:rFonts w:ascii="Times New Roman" w:eastAsiaTheme="minorEastAsia" w:hAnsi="Times New Roman" w:cs="Times New Roman"/>
          <w:sz w:val="21"/>
          <w:szCs w:val="21"/>
        </w:rPr>
        <w:t xml:space="preserve">. </w:t>
      </w:r>
    </w:p>
    <w:p w14:paraId="3B92D0AD"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sz w:val="21"/>
          <w:szCs w:val="21"/>
        </w:rPr>
        <w:t>[9]</w:t>
      </w:r>
      <w:r w:rsidRPr="00086727">
        <w:rPr>
          <w:rFonts w:asciiTheme="minorEastAsia" w:eastAsiaTheme="minorEastAsia" w:hAnsiTheme="minorEastAsia"/>
          <w:sz w:val="21"/>
          <w:szCs w:val="21"/>
        </w:rPr>
        <w:t>专利所有者.专利题名：专利国别，专利号［P］.公告日期.获取和访问路径.</w:t>
      </w:r>
    </w:p>
    <w:p w14:paraId="0A5C4635" w14:textId="77777777" w:rsidR="0035118C" w:rsidRPr="00086727" w:rsidRDefault="00B10DB9" w:rsidP="001127F6">
      <w:pPr>
        <w:jc w:val="both"/>
        <w:rPr>
          <w:rFonts w:asciiTheme="minorEastAsia" w:eastAsiaTheme="minorEastAsia" w:hAnsiTheme="minorEastAsia"/>
          <w:sz w:val="21"/>
          <w:szCs w:val="21"/>
        </w:rPr>
      </w:pPr>
      <w:r w:rsidRPr="00086727">
        <w:rPr>
          <w:rFonts w:asciiTheme="minorEastAsia" w:eastAsiaTheme="minorEastAsia" w:hAnsiTheme="minorEastAsia" w:hint="eastAsia"/>
          <w:color w:val="FF0000"/>
          <w:sz w:val="21"/>
          <w:szCs w:val="21"/>
        </w:rPr>
        <w:t>例</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姜锡洲. 一种温热外敷药制备方案</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中国</w:t>
      </w:r>
      <w:r w:rsidRPr="00086727">
        <w:rPr>
          <w:rFonts w:asciiTheme="minorEastAsia" w:eastAsiaTheme="minorEastAsia" w:hAnsiTheme="minorEastAsia" w:hint="eastAsia"/>
          <w:sz w:val="21"/>
          <w:szCs w:val="21"/>
        </w:rPr>
        <w:t>，</w:t>
      </w:r>
      <w:r w:rsidRPr="00086727">
        <w:rPr>
          <w:rFonts w:asciiTheme="minorEastAsia" w:eastAsiaTheme="minorEastAsia" w:hAnsiTheme="minorEastAsia"/>
          <w:sz w:val="21"/>
          <w:szCs w:val="21"/>
        </w:rPr>
        <w:t xml:space="preserve"> 881056073[P].1989-07-26</w:t>
      </w:r>
      <w:r w:rsidRPr="00086727">
        <w:rPr>
          <w:rFonts w:asciiTheme="minorEastAsia" w:eastAsiaTheme="minorEastAsia" w:hAnsiTheme="minorEastAsia" w:hint="eastAsia"/>
          <w:sz w:val="21"/>
          <w:szCs w:val="21"/>
        </w:rPr>
        <w:t>.</w:t>
      </w:r>
    </w:p>
    <w:p w14:paraId="10FE0C10" w14:textId="77777777" w:rsidR="0035118C" w:rsidRPr="00086727" w:rsidRDefault="00B10DB9" w:rsidP="001127F6">
      <w:pPr>
        <w:pStyle w:val="a3"/>
        <w:rPr>
          <w:rFonts w:eastAsiaTheme="minorEastAsia"/>
          <w:szCs w:val="21"/>
        </w:rPr>
      </w:pPr>
      <w:r w:rsidRPr="00086727">
        <w:rPr>
          <w:rFonts w:hAnsi="宋体"/>
          <w:color w:val="FF0000"/>
          <w:szCs w:val="21"/>
        </w:rPr>
        <w:t>注：</w:t>
      </w:r>
      <w:r w:rsidRPr="00086727">
        <w:rPr>
          <w:rFonts w:hAnsi="宋体"/>
          <w:szCs w:val="21"/>
        </w:rPr>
        <w:t>（</w:t>
      </w:r>
      <w:r w:rsidRPr="00086727">
        <w:rPr>
          <w:szCs w:val="21"/>
        </w:rPr>
        <w:t>1</w:t>
      </w:r>
      <w:r w:rsidRPr="00086727">
        <w:rPr>
          <w:rFonts w:hAnsi="宋体"/>
          <w:szCs w:val="21"/>
        </w:rPr>
        <w:t>）参考文献中个人著者采用</w:t>
      </w:r>
      <w:r w:rsidRPr="00086727">
        <w:rPr>
          <w:rFonts w:hAnsi="宋体"/>
          <w:color w:val="FF0000"/>
          <w:szCs w:val="21"/>
        </w:rPr>
        <w:t>姓前名后</w:t>
      </w:r>
      <w:r w:rsidRPr="00086727">
        <w:rPr>
          <w:rFonts w:hAnsi="宋体"/>
          <w:szCs w:val="21"/>
        </w:rPr>
        <w:t>的形式</w:t>
      </w:r>
      <w:r w:rsidRPr="00086727">
        <w:rPr>
          <w:rFonts w:hAnsi="宋体"/>
          <w:color w:val="FF0000"/>
          <w:szCs w:val="21"/>
        </w:rPr>
        <w:t>。</w:t>
      </w:r>
      <w:r w:rsidRPr="00086727">
        <w:rPr>
          <w:rFonts w:hAnsi="宋体" w:hint="eastAsia"/>
          <w:color w:val="FF0000"/>
          <w:szCs w:val="21"/>
        </w:rPr>
        <w:t>姓的每个字母均需大写</w:t>
      </w:r>
      <w:r w:rsidRPr="00086727">
        <w:rPr>
          <w:rFonts w:hAnsi="宋体"/>
          <w:szCs w:val="21"/>
        </w:rPr>
        <w:t>，三人以上者，录入前三人姓名后加</w:t>
      </w:r>
      <w:r w:rsidRPr="00086727">
        <w:rPr>
          <w:rFonts w:eastAsiaTheme="minorEastAsia" w:hint="eastAsia"/>
          <w:szCs w:val="21"/>
        </w:rPr>
        <w:t>“</w:t>
      </w:r>
      <w:r w:rsidRPr="00086727">
        <w:rPr>
          <w:rFonts w:hAnsi="宋体"/>
          <w:szCs w:val="21"/>
        </w:rPr>
        <w:t>等</w:t>
      </w:r>
      <w:r w:rsidRPr="00086727">
        <w:rPr>
          <w:rFonts w:eastAsiaTheme="minorEastAsia" w:hint="eastAsia"/>
          <w:szCs w:val="21"/>
        </w:rPr>
        <w:t>”</w:t>
      </w:r>
      <w:r w:rsidRPr="00086727">
        <w:rPr>
          <w:rFonts w:hAnsi="宋体"/>
          <w:szCs w:val="21"/>
        </w:rPr>
        <w:t>，英文姓名则加</w:t>
      </w:r>
      <w:r w:rsidRPr="00086727">
        <w:rPr>
          <w:rFonts w:eastAsiaTheme="minorEastAsia" w:hint="eastAsia"/>
          <w:szCs w:val="21"/>
        </w:rPr>
        <w:t>“</w:t>
      </w:r>
      <w:r w:rsidRPr="00086727">
        <w:rPr>
          <w:szCs w:val="21"/>
        </w:rPr>
        <w:t>et al</w:t>
      </w:r>
      <w:r w:rsidRPr="00086727">
        <w:rPr>
          <w:rFonts w:eastAsiaTheme="minorEastAsia" w:hint="eastAsia"/>
          <w:szCs w:val="21"/>
        </w:rPr>
        <w:t>”；</w:t>
      </w:r>
    </w:p>
    <w:p w14:paraId="7D218D1D" w14:textId="77777777" w:rsidR="0035118C" w:rsidRPr="00086727" w:rsidRDefault="0035118C" w:rsidP="001127F6">
      <w:pPr>
        <w:pStyle w:val="a3"/>
        <w:rPr>
          <w:szCs w:val="21"/>
        </w:rPr>
      </w:pPr>
    </w:p>
    <w:p w14:paraId="0B2F806F" w14:textId="77777777" w:rsidR="0035118C" w:rsidRPr="00086727" w:rsidRDefault="00B10DB9" w:rsidP="00086727">
      <w:pPr>
        <w:numPr>
          <w:ins w:id="1" w:author="Unknown"/>
        </w:numPr>
        <w:ind w:left="630" w:hangingChars="300" w:hanging="630"/>
        <w:rPr>
          <w:rFonts w:ascii="Times New Roman" w:eastAsia="宋体" w:hAnsi="宋体" w:cs="Times New Roman"/>
          <w:color w:val="FF0000"/>
          <w:sz w:val="21"/>
          <w:szCs w:val="21"/>
        </w:rPr>
      </w:pPr>
      <w:r w:rsidRPr="00086727">
        <w:rPr>
          <w:rFonts w:ascii="Times New Roman" w:eastAsia="宋体" w:hAnsi="宋体" w:cs="Times New Roman"/>
          <w:sz w:val="21"/>
          <w:szCs w:val="21"/>
        </w:rPr>
        <w:t>（</w:t>
      </w:r>
      <w:r w:rsidRPr="00086727">
        <w:rPr>
          <w:rFonts w:ascii="Times New Roman" w:eastAsia="宋体" w:hAnsi="Times New Roman" w:cs="Times New Roman"/>
          <w:sz w:val="21"/>
          <w:szCs w:val="21"/>
        </w:rPr>
        <w:t>2</w:t>
      </w:r>
      <w:r w:rsidRPr="00086727">
        <w:rPr>
          <w:rFonts w:ascii="Times New Roman" w:eastAsia="宋体" w:hAnsi="宋体" w:cs="Times New Roman"/>
          <w:sz w:val="21"/>
          <w:szCs w:val="21"/>
        </w:rPr>
        <w:t>）</w:t>
      </w:r>
      <w:r w:rsidRPr="00086727">
        <w:rPr>
          <w:rFonts w:ascii="Times New Roman" w:eastAsia="宋体" w:hAnsi="宋体" w:cs="Times New Roman"/>
          <w:color w:val="FF0000"/>
          <w:sz w:val="21"/>
          <w:szCs w:val="21"/>
        </w:rPr>
        <w:t>参考文献中若有中文文献，请在相应英文翻译后附上中文文献</w:t>
      </w:r>
      <w:r w:rsidRPr="00086727">
        <w:rPr>
          <w:rFonts w:ascii="Times New Roman" w:eastAsia="宋体" w:hAnsi="宋体" w:cs="Times New Roman" w:hint="eastAsia"/>
          <w:color w:val="FF0000"/>
          <w:sz w:val="21"/>
          <w:szCs w:val="21"/>
        </w:rPr>
        <w:t>。</w:t>
      </w:r>
    </w:p>
    <w:p w14:paraId="385ECF35" w14:textId="77777777" w:rsidR="001127F6" w:rsidRPr="00086727" w:rsidRDefault="00B10DB9" w:rsidP="00086727">
      <w:pPr>
        <w:ind w:left="630" w:hangingChars="300" w:hanging="630"/>
        <w:rPr>
          <w:rFonts w:ascii="Times New Roman" w:eastAsia="宋体" w:hAnsi="宋体" w:cs="Times New Roman"/>
          <w:sz w:val="21"/>
          <w:szCs w:val="21"/>
        </w:rPr>
      </w:pPr>
      <w:r w:rsidRPr="00086727">
        <w:rPr>
          <w:rFonts w:ascii="Times New Roman" w:eastAsiaTheme="minorEastAsia" w:hAnsiTheme="minorEastAsia" w:cs="Times New Roman" w:hint="eastAsia"/>
          <w:sz w:val="21"/>
          <w:szCs w:val="21"/>
        </w:rPr>
        <w:t>.</w:t>
      </w:r>
      <w:r w:rsidRPr="00086727">
        <w:rPr>
          <w:rFonts w:ascii="Times New Roman" w:eastAsia="宋体" w:hAnsi="宋体" w:cs="Times New Roman"/>
          <w:color w:val="FF0000"/>
          <w:sz w:val="21"/>
          <w:szCs w:val="21"/>
        </w:rPr>
        <w:t>例</w:t>
      </w:r>
      <w:r w:rsidRPr="00086727">
        <w:rPr>
          <w:rFonts w:ascii="Times New Roman" w:eastAsia="宋体" w:hAnsi="宋体" w:cs="Times New Roman"/>
          <w:sz w:val="21"/>
          <w:szCs w:val="21"/>
        </w:rPr>
        <w:t>：</w:t>
      </w:r>
    </w:p>
    <w:p w14:paraId="283FF687" w14:textId="77777777" w:rsidR="0035118C" w:rsidRPr="00086727" w:rsidRDefault="00B10DB9" w:rsidP="00086727">
      <w:pPr>
        <w:ind w:left="630" w:hangingChars="300" w:hanging="630"/>
        <w:jc w:val="both"/>
        <w:rPr>
          <w:rFonts w:ascii="Times New Roman" w:eastAsia="宋体" w:hAnsi="Times New Roman" w:cs="Times New Roman"/>
          <w:sz w:val="21"/>
          <w:szCs w:val="21"/>
        </w:rPr>
      </w:pPr>
      <w:r w:rsidRPr="00086727">
        <w:rPr>
          <w:rFonts w:ascii="Times New Roman" w:hAnsi="Times New Roman" w:hint="eastAsia"/>
          <w:sz w:val="21"/>
          <w:szCs w:val="21"/>
        </w:rPr>
        <w:t xml:space="preserve">[11] </w:t>
      </w:r>
      <w:proofErr w:type="spellStart"/>
      <w:r w:rsidRPr="00086727">
        <w:rPr>
          <w:rFonts w:ascii="Times New Roman" w:hAnsi="Times New Roman" w:hint="eastAsia"/>
          <w:sz w:val="21"/>
          <w:szCs w:val="21"/>
        </w:rPr>
        <w:t>LIDong</w:t>
      </w:r>
      <w:proofErr w:type="spellEnd"/>
      <w:r w:rsidRPr="00086727">
        <w:rPr>
          <w:rFonts w:ascii="Times New Roman" w:hAnsi="Times New Roman"/>
          <w:sz w:val="21"/>
          <w:szCs w:val="21"/>
        </w:rPr>
        <w:t xml:space="preserve">, </w:t>
      </w:r>
      <w:proofErr w:type="spellStart"/>
      <w:r w:rsidRPr="00086727">
        <w:rPr>
          <w:rFonts w:ascii="Times New Roman" w:hAnsi="Times New Roman" w:hint="eastAsia"/>
          <w:sz w:val="21"/>
          <w:szCs w:val="21"/>
        </w:rPr>
        <w:t>XUZhi-ming</w:t>
      </w:r>
      <w:proofErr w:type="spellEnd"/>
      <w:r w:rsidRPr="00086727">
        <w:rPr>
          <w:rFonts w:ascii="Times New Roman" w:eastAsia="宋体" w:hAnsi="Times New Roman" w:cs="Times New Roman"/>
          <w:sz w:val="21"/>
          <w:szCs w:val="21"/>
        </w:rPr>
        <w:t xml:space="preserve">, </w:t>
      </w:r>
      <w:r w:rsidRPr="00086727">
        <w:rPr>
          <w:rFonts w:ascii="Times New Roman" w:hAnsi="Times New Roman" w:hint="eastAsia"/>
          <w:sz w:val="21"/>
          <w:szCs w:val="21"/>
        </w:rPr>
        <w:t>LI Sheng</w:t>
      </w:r>
      <w:r w:rsidRPr="00086727">
        <w:rPr>
          <w:rFonts w:ascii="Times New Roman" w:eastAsia="宋体" w:hAnsi="Times New Roman" w:cs="Times New Roman"/>
          <w:sz w:val="21"/>
          <w:szCs w:val="21"/>
        </w:rPr>
        <w:t xml:space="preserve">, et al. </w:t>
      </w:r>
      <w:r w:rsidRPr="00086727">
        <w:rPr>
          <w:rFonts w:ascii="Times New Roman" w:eastAsia="宋体" w:hAnsi="Times New Roman" w:cs="Times New Roman" w:hint="eastAsia"/>
          <w:sz w:val="21"/>
          <w:szCs w:val="21"/>
        </w:rPr>
        <w:t>A survey on information diffusion in online social networks</w:t>
      </w:r>
      <w:r w:rsidRPr="00086727">
        <w:rPr>
          <w:rFonts w:ascii="Times New Roman" w:eastAsia="宋体" w:hAnsi="Times New Roman" w:cs="Times New Roman"/>
          <w:sz w:val="21"/>
          <w:szCs w:val="21"/>
        </w:rPr>
        <w:t xml:space="preserve"> [J]. </w:t>
      </w:r>
      <w:r w:rsidRPr="00086727">
        <w:rPr>
          <w:rFonts w:ascii="Times New Roman" w:eastAsia="宋体" w:hAnsi="Times New Roman" w:cs="Times New Roman" w:hint="eastAsia"/>
          <w:sz w:val="21"/>
          <w:szCs w:val="21"/>
        </w:rPr>
        <w:t>Chinese Journal of Computers</w:t>
      </w:r>
      <w:r w:rsidRPr="00086727">
        <w:rPr>
          <w:rFonts w:ascii="Times New Roman" w:eastAsia="宋体" w:hAnsi="Times New Roman" w:cs="Times New Roman"/>
          <w:sz w:val="21"/>
          <w:szCs w:val="21"/>
        </w:rPr>
        <w:t>, 201</w:t>
      </w:r>
      <w:r w:rsidRPr="00086727">
        <w:rPr>
          <w:rFonts w:ascii="Times New Roman" w:eastAsia="宋体" w:hAnsi="Times New Roman" w:cs="Times New Roman" w:hint="eastAsia"/>
          <w:sz w:val="21"/>
          <w:szCs w:val="21"/>
        </w:rPr>
        <w:t>4</w:t>
      </w:r>
      <w:r w:rsidRPr="00086727">
        <w:rPr>
          <w:rFonts w:ascii="Times New Roman" w:eastAsia="宋体" w:hAnsi="Times New Roman" w:cs="Times New Roman"/>
          <w:sz w:val="21"/>
          <w:szCs w:val="21"/>
        </w:rPr>
        <w:t xml:space="preserve">, </w:t>
      </w:r>
      <w:r w:rsidRPr="00086727">
        <w:rPr>
          <w:rFonts w:ascii="Times New Roman" w:eastAsia="宋体" w:hAnsi="Times New Roman" w:cs="Times New Roman" w:hint="eastAsia"/>
          <w:sz w:val="21"/>
          <w:szCs w:val="21"/>
        </w:rPr>
        <w:t>37</w:t>
      </w:r>
      <w:r w:rsidRPr="00086727">
        <w:rPr>
          <w:rFonts w:ascii="Times New Roman" w:eastAsia="宋体" w:hAnsi="Times New Roman" w:cs="Times New Roman"/>
          <w:sz w:val="21"/>
          <w:szCs w:val="21"/>
        </w:rPr>
        <w:t>(</w:t>
      </w:r>
      <w:r w:rsidRPr="00086727">
        <w:rPr>
          <w:rFonts w:ascii="Times New Roman" w:eastAsia="宋体" w:hAnsi="Times New Roman" w:cs="Times New Roman" w:hint="eastAsia"/>
          <w:sz w:val="21"/>
          <w:szCs w:val="21"/>
        </w:rPr>
        <w:t>1</w:t>
      </w:r>
      <w:r w:rsidRPr="00086727">
        <w:rPr>
          <w:rFonts w:ascii="Times New Roman" w:eastAsia="宋体" w:hAnsi="Times New Roman" w:cs="Times New Roman"/>
          <w:sz w:val="21"/>
          <w:szCs w:val="21"/>
        </w:rPr>
        <w:t>):18</w:t>
      </w:r>
      <w:r w:rsidRPr="00086727">
        <w:rPr>
          <w:rFonts w:ascii="Times New Roman" w:eastAsia="宋体" w:hAnsi="Times New Roman" w:cs="Times New Roman" w:hint="eastAsia"/>
          <w:sz w:val="21"/>
          <w:szCs w:val="21"/>
        </w:rPr>
        <w:t>9</w:t>
      </w:r>
      <w:r w:rsidRPr="00086727">
        <w:rPr>
          <w:rFonts w:ascii="Times New Roman" w:eastAsia="宋体" w:hAnsi="Times New Roman" w:cs="Times New Roman"/>
          <w:sz w:val="21"/>
          <w:szCs w:val="21"/>
        </w:rPr>
        <w:t>-</w:t>
      </w:r>
      <w:r w:rsidRPr="00086727">
        <w:rPr>
          <w:rFonts w:ascii="Times New Roman" w:eastAsia="宋体" w:hAnsi="Times New Roman" w:cs="Times New Roman" w:hint="eastAsia"/>
          <w:sz w:val="21"/>
          <w:szCs w:val="21"/>
        </w:rPr>
        <w:t>206 .</w:t>
      </w:r>
      <w:r w:rsidRPr="00086727">
        <w:rPr>
          <w:rFonts w:ascii="Times New Roman" w:eastAsia="宋体" w:hAnsi="Times New Roman" w:cs="Times New Roman"/>
          <w:sz w:val="21"/>
          <w:szCs w:val="21"/>
        </w:rPr>
        <w:t>(in Chinese)</w:t>
      </w:r>
    </w:p>
    <w:p w14:paraId="38E15D74" w14:textId="77777777" w:rsidR="0035118C" w:rsidRPr="00086727" w:rsidRDefault="00B10DB9" w:rsidP="001127F6">
      <w:pPr>
        <w:rPr>
          <w:rFonts w:asciiTheme="minorEastAsia" w:eastAsiaTheme="minorEastAsia" w:hAnsiTheme="minorEastAsia" w:cs="Times New Roman"/>
          <w:sz w:val="21"/>
          <w:szCs w:val="21"/>
          <w:shd w:val="clear" w:color="auto" w:fill="FFFFFF"/>
        </w:rPr>
      </w:pPr>
      <w:proofErr w:type="gramStart"/>
      <w:r w:rsidRPr="00086727">
        <w:rPr>
          <w:rFonts w:asciiTheme="minorEastAsia" w:eastAsiaTheme="minorEastAsia" w:hAnsiTheme="minorEastAsia" w:cs="Times New Roman"/>
          <w:sz w:val="21"/>
          <w:szCs w:val="21"/>
          <w:shd w:val="clear" w:color="auto" w:fill="FFFFFF"/>
        </w:rPr>
        <w:t>李栋</w:t>
      </w:r>
      <w:proofErr w:type="gramEnd"/>
      <w:r w:rsidRPr="00086727">
        <w:rPr>
          <w:rFonts w:asciiTheme="minorEastAsia" w:eastAsiaTheme="minorEastAsia" w:hAnsiTheme="minorEastAsia" w:cs="Times New Roman"/>
          <w:sz w:val="21"/>
          <w:szCs w:val="21"/>
          <w:shd w:val="clear" w:color="auto" w:fill="FFFFFF"/>
        </w:rPr>
        <w:t>, 徐志明, 李生, 等. 在线社会网络中信息扩散[J]. 计算机学报, 2014, 37(1): 189-206</w:t>
      </w:r>
      <w:r w:rsidRPr="00086727">
        <w:rPr>
          <w:rFonts w:asciiTheme="minorEastAsia" w:eastAsiaTheme="minorEastAsia" w:hAnsiTheme="minorEastAsia" w:cs="Times New Roman" w:hint="eastAsia"/>
          <w:sz w:val="21"/>
          <w:szCs w:val="21"/>
          <w:shd w:val="clear" w:color="auto" w:fill="FFFFFF"/>
        </w:rPr>
        <w:t>.</w:t>
      </w:r>
    </w:p>
    <w:p w14:paraId="38CAFEC3" w14:textId="77777777" w:rsidR="0035118C" w:rsidRDefault="0035118C" w:rsidP="001127F6">
      <w:pPr>
        <w:rPr>
          <w:rFonts w:ascii="Times New Roman" w:hAnsi="Times New Roman" w:cs="Times New Roman"/>
          <w:color w:val="222222"/>
          <w:sz w:val="18"/>
          <w:szCs w:val="18"/>
          <w:shd w:val="clear" w:color="auto" w:fill="FFFFFF"/>
        </w:rPr>
      </w:pPr>
    </w:p>
    <w:p w14:paraId="5E9C4D97" w14:textId="77777777" w:rsidR="0035118C" w:rsidRDefault="00B10DB9" w:rsidP="001127F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14:paraId="2D597006" w14:textId="77777777" w:rsidR="0035118C" w:rsidRDefault="0035118C">
      <w:pPr>
        <w:rPr>
          <w:rFonts w:ascii="Times New Roman" w:eastAsia="宋体" w:hAnsi="Times New Roman" w:cs="Times New Roman"/>
          <w:sz w:val="18"/>
          <w:szCs w:val="18"/>
        </w:rPr>
      </w:pPr>
    </w:p>
    <w:p w14:paraId="5B2B6BAC" w14:textId="77777777" w:rsidR="0035118C" w:rsidRDefault="0035118C">
      <w:pPr>
        <w:pStyle w:val="DepartCorrespond"/>
        <w:ind w:hangingChars="44"/>
        <w:rPr>
          <w:color w:val="FF0000"/>
          <w:sz w:val="15"/>
          <w:szCs w:val="15"/>
          <w:bdr w:val="single" w:sz="4" w:space="0" w:color="FF0000"/>
        </w:rPr>
      </w:pPr>
    </w:p>
    <w:sectPr w:rsidR="0035118C" w:rsidSect="0035118C">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E02A2" w14:textId="77777777" w:rsidR="00957FE8" w:rsidRDefault="00957FE8" w:rsidP="0035118C">
      <w:pPr>
        <w:spacing w:after="0"/>
      </w:pPr>
      <w:r>
        <w:separator/>
      </w:r>
    </w:p>
  </w:endnote>
  <w:endnote w:type="continuationSeparator" w:id="0">
    <w:p w14:paraId="74BA9FB2" w14:textId="77777777" w:rsidR="00957FE8" w:rsidRDefault="00957FE8" w:rsidP="00351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B0609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302B2" w14:textId="77777777" w:rsidR="0035118C" w:rsidRDefault="00B10DB9">
    <w:pPr>
      <w:pStyle w:val="a9"/>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14:paraId="44BB4C31" w14:textId="77777777" w:rsidR="0035118C" w:rsidRDefault="00B10DB9">
    <w:pPr>
      <w:pStyle w:val="a9"/>
      <w:spacing w:after="0"/>
      <w:rPr>
        <w:rFonts w:asciiTheme="minorEastAsia" w:eastAsiaTheme="minorEastAsia" w:hAnsiTheme="minorEastAsia"/>
      </w:rPr>
    </w:pPr>
    <w:r>
      <w:rPr>
        <w:rFonts w:asciiTheme="minorEastAsia" w:eastAsiaTheme="minorEastAsia" w:hAnsiTheme="minorEastAsia" w:hint="eastAsia"/>
      </w:rPr>
      <w:t>本文受xx基金资助。</w:t>
    </w:r>
  </w:p>
  <w:p w14:paraId="6066D25C" w14:textId="77777777" w:rsidR="0035118C" w:rsidRDefault="00B10DB9">
    <w:pPr>
      <w:pStyle w:val="a9"/>
      <w:spacing w:after="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FABF1" w14:textId="77777777" w:rsidR="00957FE8" w:rsidRDefault="00957FE8" w:rsidP="0035118C">
      <w:pPr>
        <w:spacing w:after="0"/>
      </w:pPr>
      <w:r>
        <w:separator/>
      </w:r>
    </w:p>
  </w:footnote>
  <w:footnote w:type="continuationSeparator" w:id="0">
    <w:p w14:paraId="041D51B2" w14:textId="77777777" w:rsidR="00957FE8" w:rsidRDefault="00957FE8" w:rsidP="00351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6D47" w14:textId="0CC17F09" w:rsidR="0035118C" w:rsidRDefault="0024087F" w:rsidP="006E4A66">
    <w:pPr>
      <w:pStyle w:val="ab"/>
      <w:jc w:val="right"/>
      <w:rPr>
        <w:rFonts w:ascii="仿宋" w:eastAsia="仿宋" w:hAnsi="仿宋"/>
        <w:sz w:val="24"/>
        <w:szCs w:val="24"/>
      </w:rPr>
    </w:pPr>
    <w:r>
      <w:rPr>
        <w:rFonts w:ascii="仿宋" w:eastAsia="仿宋" w:hAnsi="仿宋" w:hint="eastAsia"/>
        <w:sz w:val="24"/>
        <w:szCs w:val="24"/>
      </w:rPr>
      <w:t>图像处理</w:t>
    </w:r>
    <w:r w:rsidR="006E4A66">
      <w:rPr>
        <w:rFonts w:ascii="仿宋" w:eastAsia="仿宋" w:hAnsi="仿宋"/>
        <w:sz w:val="24"/>
        <w:szCs w:val="24"/>
      </w:rPr>
      <w:t xml:space="preserve">                          </w:t>
    </w:r>
    <w:r w:rsidR="006E4A66" w:rsidRPr="006E4A66">
      <w:rPr>
        <w:rFonts w:ascii="仿宋" w:eastAsia="仿宋" w:hAnsi="仿宋"/>
        <w:sz w:val="24"/>
        <w:szCs w:val="24"/>
      </w:rPr>
      <w:fldChar w:fldCharType="begin"/>
    </w:r>
    <w:r w:rsidR="006E4A66" w:rsidRPr="006E4A66">
      <w:rPr>
        <w:rFonts w:ascii="仿宋" w:eastAsia="仿宋" w:hAnsi="仿宋"/>
        <w:sz w:val="24"/>
        <w:szCs w:val="24"/>
      </w:rPr>
      <w:instrText>PAGE   \* MERGEFORMAT</w:instrText>
    </w:r>
    <w:r w:rsidR="006E4A66" w:rsidRPr="006E4A66">
      <w:rPr>
        <w:rFonts w:ascii="仿宋" w:eastAsia="仿宋" w:hAnsi="仿宋"/>
        <w:sz w:val="24"/>
        <w:szCs w:val="24"/>
      </w:rPr>
      <w:fldChar w:fldCharType="separate"/>
    </w:r>
    <w:r w:rsidR="007B20FE" w:rsidRPr="007B20FE">
      <w:rPr>
        <w:rFonts w:ascii="仿宋" w:eastAsia="仿宋" w:hAnsi="仿宋"/>
        <w:noProof/>
        <w:sz w:val="24"/>
        <w:szCs w:val="24"/>
        <w:lang w:val="zh-CN"/>
      </w:rPr>
      <w:t>2</w:t>
    </w:r>
    <w:r w:rsidR="006E4A66" w:rsidRPr="006E4A66">
      <w:rPr>
        <w:rFonts w:ascii="仿宋" w:eastAsia="仿宋" w:hAnsi="仿宋"/>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6A892" w14:textId="77777777" w:rsidR="0035118C" w:rsidRDefault="00B10DB9" w:rsidP="006E4A66">
    <w:pPr>
      <w:pStyle w:val="ab"/>
      <w:spacing w:after="0"/>
      <w:ind w:firstLineChars="100" w:firstLine="240"/>
      <w:jc w:val="right"/>
      <w:rPr>
        <w:rFonts w:ascii="Times New Roman" w:eastAsia="仿宋" w:hAnsi="Times New Roman" w:cs="Times New Roman"/>
        <w:sz w:val="24"/>
        <w:szCs w:val="24"/>
      </w:rPr>
    </w:pPr>
    <w:r>
      <w:rPr>
        <w:rFonts w:ascii="Times New Roman" w:eastAsia="仿宋" w:hAnsi="仿宋" w:cs="Times New Roman" w:hint="eastAsia"/>
        <w:sz w:val="24"/>
        <w:szCs w:val="24"/>
      </w:rPr>
      <w:t>（奇数页）第一作者姓名等：</w:t>
    </w:r>
    <w:r w:rsidR="008F6393">
      <w:rPr>
        <w:rFonts w:ascii="Times New Roman" w:eastAsia="仿宋" w:hAnsi="仿宋" w:cs="Times New Roman" w:hint="eastAsia"/>
        <w:sz w:val="24"/>
        <w:szCs w:val="24"/>
      </w:rPr>
      <w:t>报告</w:t>
    </w:r>
    <w:r>
      <w:rPr>
        <w:rFonts w:ascii="Times New Roman" w:eastAsia="仿宋" w:hAnsi="仿宋" w:cs="Times New Roman" w:hint="eastAsia"/>
        <w:sz w:val="24"/>
        <w:szCs w:val="24"/>
      </w:rPr>
      <w:t>名</w:t>
    </w:r>
    <w:r w:rsidR="006E4A66">
      <w:rPr>
        <w:rFonts w:ascii="Times New Roman" w:eastAsia="仿宋" w:hAnsi="仿宋" w:cs="Times New Roman" w:hint="eastAsia"/>
        <w:sz w:val="24"/>
        <w:szCs w:val="24"/>
      </w:rPr>
      <w:t xml:space="preserve"> </w:t>
    </w:r>
    <w:r w:rsidR="006E4A66">
      <w:rPr>
        <w:rFonts w:ascii="Times New Roman" w:eastAsia="仿宋" w:hAnsi="仿宋" w:cs="Times New Roman"/>
        <w:sz w:val="24"/>
        <w:szCs w:val="24"/>
      </w:rPr>
      <w:t xml:space="preserve">                                  </w:t>
    </w:r>
    <w:r w:rsidR="006E4A66" w:rsidRPr="006E4A66">
      <w:rPr>
        <w:rFonts w:ascii="Times New Roman" w:eastAsia="仿宋" w:hAnsi="仿宋" w:cs="Times New Roman"/>
        <w:sz w:val="24"/>
        <w:szCs w:val="24"/>
      </w:rPr>
      <w:fldChar w:fldCharType="begin"/>
    </w:r>
    <w:r w:rsidR="006E4A66" w:rsidRPr="006E4A66">
      <w:rPr>
        <w:rFonts w:ascii="Times New Roman" w:eastAsia="仿宋" w:hAnsi="仿宋" w:cs="Times New Roman"/>
        <w:sz w:val="24"/>
        <w:szCs w:val="24"/>
      </w:rPr>
      <w:instrText>PAGE   \* MERGEFORMAT</w:instrText>
    </w:r>
    <w:r w:rsidR="006E4A66" w:rsidRPr="006E4A66">
      <w:rPr>
        <w:rFonts w:ascii="Times New Roman" w:eastAsia="仿宋" w:hAnsi="仿宋" w:cs="Times New Roman"/>
        <w:sz w:val="24"/>
        <w:szCs w:val="24"/>
      </w:rPr>
      <w:fldChar w:fldCharType="separate"/>
    </w:r>
    <w:r w:rsidR="007B20FE" w:rsidRPr="007B20FE">
      <w:rPr>
        <w:rFonts w:ascii="Times New Roman" w:eastAsia="仿宋" w:hAnsi="仿宋" w:cs="Times New Roman"/>
        <w:noProof/>
        <w:sz w:val="24"/>
        <w:szCs w:val="24"/>
        <w:lang w:val="zh-CN"/>
      </w:rPr>
      <w:t>3</w:t>
    </w:r>
    <w:r w:rsidR="006E4A66" w:rsidRPr="006E4A66">
      <w:rPr>
        <w:rFonts w:ascii="Times New Roman" w:eastAsia="仿宋" w:hAnsi="仿宋"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FE72" w14:textId="77777777" w:rsidR="0035118C" w:rsidRDefault="0035118C">
    <w:pPr>
      <w:pStyle w:val="ab"/>
      <w:spacing w:after="0"/>
      <w:jc w:val="left"/>
      <w:rPr>
        <w:rFonts w:ascii="Times New Roman" w:eastAsia="仿宋" w:hAnsi="Times New Roman" w:cs="Times New Roman"/>
        <w:sz w:val="24"/>
        <w:szCs w:val="24"/>
      </w:rPr>
    </w:pPr>
  </w:p>
  <w:p w14:paraId="18B57909" w14:textId="04F10A4B" w:rsidR="0024087F" w:rsidRDefault="0024087F" w:rsidP="0024087F">
    <w:pPr>
      <w:pStyle w:val="ab"/>
      <w:spacing w:after="0"/>
      <w:ind w:firstLineChars="150" w:firstLine="360"/>
      <w:jc w:val="left"/>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2020</w:t>
    </w:r>
    <w:r w:rsidR="00B10DB9">
      <w:rPr>
        <w:rFonts w:ascii="Times New Roman" w:eastAsia="仿宋" w:hAnsi="仿宋" w:cs="Times New Roman"/>
        <w:sz w:val="24"/>
        <w:szCs w:val="24"/>
      </w:rPr>
      <w:t>年</w:t>
    </w:r>
    <w:r>
      <w:rPr>
        <w:rFonts w:ascii="Times New Roman" w:eastAsia="仿宋" w:hAnsi="Times New Roman" w:cs="Times New Roman" w:hint="eastAsia"/>
        <w:sz w:val="24"/>
        <w:szCs w:val="24"/>
      </w:rPr>
      <w:t>1</w:t>
    </w:r>
    <w:r w:rsidR="00B10DB9">
      <w:rPr>
        <w:rFonts w:ascii="Times New Roman" w:eastAsia="仿宋" w:hAnsi="仿宋" w:cs="Times New Roman"/>
        <w:sz w:val="24"/>
        <w:szCs w:val="24"/>
      </w:rPr>
      <w:t>月</w:t>
    </w:r>
    <w:r w:rsidR="00B10DB9">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图像处理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65F87"/>
    <w:rsid w:val="0007521F"/>
    <w:rsid w:val="00086727"/>
    <w:rsid w:val="000A59B1"/>
    <w:rsid w:val="000F2492"/>
    <w:rsid w:val="001127F6"/>
    <w:rsid w:val="00133034"/>
    <w:rsid w:val="00145238"/>
    <w:rsid w:val="00146AB7"/>
    <w:rsid w:val="001611D8"/>
    <w:rsid w:val="00170945"/>
    <w:rsid w:val="00175F84"/>
    <w:rsid w:val="001B3331"/>
    <w:rsid w:val="001B7B77"/>
    <w:rsid w:val="0022631A"/>
    <w:rsid w:val="0024087F"/>
    <w:rsid w:val="00266376"/>
    <w:rsid w:val="002D1CAD"/>
    <w:rsid w:val="002E64DA"/>
    <w:rsid w:val="00314D29"/>
    <w:rsid w:val="00323B43"/>
    <w:rsid w:val="0035118C"/>
    <w:rsid w:val="00353E80"/>
    <w:rsid w:val="00355DB1"/>
    <w:rsid w:val="003D37D8"/>
    <w:rsid w:val="003E56A3"/>
    <w:rsid w:val="003E5DEA"/>
    <w:rsid w:val="00423B48"/>
    <w:rsid w:val="00424E75"/>
    <w:rsid w:val="00426133"/>
    <w:rsid w:val="004358AB"/>
    <w:rsid w:val="0044577C"/>
    <w:rsid w:val="004A70F7"/>
    <w:rsid w:val="004C3DF4"/>
    <w:rsid w:val="004F0AF9"/>
    <w:rsid w:val="00517707"/>
    <w:rsid w:val="005255E5"/>
    <w:rsid w:val="005B0ECC"/>
    <w:rsid w:val="005F3802"/>
    <w:rsid w:val="00693E85"/>
    <w:rsid w:val="00697CD8"/>
    <w:rsid w:val="00697E45"/>
    <w:rsid w:val="006A5F12"/>
    <w:rsid w:val="006E4A66"/>
    <w:rsid w:val="00745A61"/>
    <w:rsid w:val="00746742"/>
    <w:rsid w:val="00746FC4"/>
    <w:rsid w:val="0075297D"/>
    <w:rsid w:val="00755B1D"/>
    <w:rsid w:val="0078600A"/>
    <w:rsid w:val="007B19A1"/>
    <w:rsid w:val="007B20FE"/>
    <w:rsid w:val="007F6C9F"/>
    <w:rsid w:val="00821319"/>
    <w:rsid w:val="00846B1B"/>
    <w:rsid w:val="008A3CA0"/>
    <w:rsid w:val="008B2109"/>
    <w:rsid w:val="008B2DBD"/>
    <w:rsid w:val="008B7726"/>
    <w:rsid w:val="008B776A"/>
    <w:rsid w:val="008F2195"/>
    <w:rsid w:val="008F42D8"/>
    <w:rsid w:val="008F6393"/>
    <w:rsid w:val="00935DB1"/>
    <w:rsid w:val="009569A3"/>
    <w:rsid w:val="00957FE8"/>
    <w:rsid w:val="009710C4"/>
    <w:rsid w:val="00A05569"/>
    <w:rsid w:val="00A13D49"/>
    <w:rsid w:val="00A175A0"/>
    <w:rsid w:val="00A200A8"/>
    <w:rsid w:val="00A242BB"/>
    <w:rsid w:val="00A27D43"/>
    <w:rsid w:val="00A27DFA"/>
    <w:rsid w:val="00A30793"/>
    <w:rsid w:val="00A3289B"/>
    <w:rsid w:val="00A37B7D"/>
    <w:rsid w:val="00A40CBC"/>
    <w:rsid w:val="00A56BBC"/>
    <w:rsid w:val="00A815FC"/>
    <w:rsid w:val="00A85C65"/>
    <w:rsid w:val="00A86094"/>
    <w:rsid w:val="00AA4B32"/>
    <w:rsid w:val="00AC4A0C"/>
    <w:rsid w:val="00AF5C53"/>
    <w:rsid w:val="00B10DB9"/>
    <w:rsid w:val="00B37295"/>
    <w:rsid w:val="00B5088D"/>
    <w:rsid w:val="00B77B69"/>
    <w:rsid w:val="00BB777A"/>
    <w:rsid w:val="00BC5279"/>
    <w:rsid w:val="00C13FD2"/>
    <w:rsid w:val="00C61EA8"/>
    <w:rsid w:val="00CE1B09"/>
    <w:rsid w:val="00D21C88"/>
    <w:rsid w:val="00D31D50"/>
    <w:rsid w:val="00D62134"/>
    <w:rsid w:val="00DB53F9"/>
    <w:rsid w:val="00DE25C1"/>
    <w:rsid w:val="00E059F4"/>
    <w:rsid w:val="00E15199"/>
    <w:rsid w:val="00E26DEA"/>
    <w:rsid w:val="00E749E4"/>
    <w:rsid w:val="00EC28D2"/>
    <w:rsid w:val="00F60B7E"/>
    <w:rsid w:val="00F746D8"/>
    <w:rsid w:val="00F9124B"/>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2DD6"/>
  <w15:docId w15:val="{9FBEAD85-4D9C-4693-876E-80450425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18C"/>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rsid w:val="0035118C"/>
    <w:pPr>
      <w:widowControl w:val="0"/>
      <w:adjustRightInd/>
      <w:snapToGrid/>
      <w:spacing w:after="0"/>
    </w:pPr>
    <w:rPr>
      <w:rFonts w:ascii="Times New Roman" w:eastAsia="宋体" w:hAnsi="Times New Roman" w:cs="Times New Roman"/>
      <w:kern w:val="2"/>
      <w:sz w:val="21"/>
      <w:szCs w:val="24"/>
    </w:rPr>
  </w:style>
  <w:style w:type="paragraph" w:styleId="a5">
    <w:name w:val="Body Text"/>
    <w:basedOn w:val="a"/>
    <w:link w:val="a6"/>
    <w:rsid w:val="0035118C"/>
    <w:pPr>
      <w:widowControl w:val="0"/>
      <w:adjustRightInd/>
      <w:snapToGrid/>
      <w:spacing w:after="120"/>
      <w:jc w:val="both"/>
    </w:pPr>
    <w:rPr>
      <w:rFonts w:ascii="Times New Roman" w:eastAsia="宋体" w:hAnsi="Times New Roman" w:cs="Times New Roman"/>
      <w:kern w:val="2"/>
      <w:sz w:val="21"/>
      <w:szCs w:val="24"/>
    </w:rPr>
  </w:style>
  <w:style w:type="paragraph" w:styleId="a7">
    <w:name w:val="Balloon Text"/>
    <w:basedOn w:val="a"/>
    <w:link w:val="a8"/>
    <w:uiPriority w:val="99"/>
    <w:unhideWhenUsed/>
    <w:rsid w:val="0035118C"/>
    <w:pPr>
      <w:spacing w:after="0"/>
    </w:pPr>
    <w:rPr>
      <w:sz w:val="18"/>
      <w:szCs w:val="18"/>
    </w:rPr>
  </w:style>
  <w:style w:type="paragraph" w:styleId="a9">
    <w:name w:val="footer"/>
    <w:basedOn w:val="a"/>
    <w:link w:val="aa"/>
    <w:uiPriority w:val="99"/>
    <w:unhideWhenUsed/>
    <w:rsid w:val="0035118C"/>
    <w:pPr>
      <w:tabs>
        <w:tab w:val="center" w:pos="4153"/>
        <w:tab w:val="right" w:pos="8306"/>
      </w:tabs>
    </w:pPr>
    <w:rPr>
      <w:sz w:val="18"/>
      <w:szCs w:val="18"/>
    </w:rPr>
  </w:style>
  <w:style w:type="paragraph" w:styleId="ab">
    <w:name w:val="header"/>
    <w:basedOn w:val="a"/>
    <w:link w:val="ac"/>
    <w:uiPriority w:val="99"/>
    <w:unhideWhenUsed/>
    <w:rsid w:val="0035118C"/>
    <w:pPr>
      <w:pBdr>
        <w:bottom w:val="single" w:sz="6" w:space="1" w:color="auto"/>
      </w:pBdr>
      <w:tabs>
        <w:tab w:val="center" w:pos="4153"/>
        <w:tab w:val="right" w:pos="8306"/>
      </w:tabs>
      <w:jc w:val="center"/>
    </w:pPr>
    <w:rPr>
      <w:sz w:val="18"/>
      <w:szCs w:val="18"/>
    </w:rPr>
  </w:style>
  <w:style w:type="character" w:styleId="ad">
    <w:name w:val="Hyperlink"/>
    <w:basedOn w:val="a0"/>
    <w:uiPriority w:val="99"/>
    <w:unhideWhenUsed/>
    <w:rsid w:val="0035118C"/>
    <w:rPr>
      <w:color w:val="0000FF" w:themeColor="hyperlink"/>
      <w:u w:val="single"/>
    </w:rPr>
  </w:style>
  <w:style w:type="character" w:styleId="ae">
    <w:name w:val="annotation reference"/>
    <w:basedOn w:val="a0"/>
    <w:semiHidden/>
    <w:rsid w:val="0035118C"/>
    <w:rPr>
      <w:sz w:val="21"/>
      <w:szCs w:val="21"/>
    </w:rPr>
  </w:style>
  <w:style w:type="character" w:customStyle="1" w:styleId="ac">
    <w:name w:val="页眉 字符"/>
    <w:basedOn w:val="a0"/>
    <w:link w:val="ab"/>
    <w:uiPriority w:val="99"/>
    <w:rsid w:val="0035118C"/>
    <w:rPr>
      <w:rFonts w:ascii="Tahoma" w:hAnsi="Tahoma"/>
      <w:sz w:val="18"/>
      <w:szCs w:val="18"/>
    </w:rPr>
  </w:style>
  <w:style w:type="character" w:customStyle="1" w:styleId="aa">
    <w:name w:val="页脚 字符"/>
    <w:basedOn w:val="a0"/>
    <w:link w:val="a9"/>
    <w:uiPriority w:val="99"/>
    <w:rsid w:val="0035118C"/>
    <w:rPr>
      <w:rFonts w:ascii="Tahoma" w:hAnsi="Tahoma"/>
      <w:sz w:val="18"/>
      <w:szCs w:val="18"/>
    </w:rPr>
  </w:style>
  <w:style w:type="character" w:customStyle="1" w:styleId="a8">
    <w:name w:val="批注框文本 字符"/>
    <w:basedOn w:val="a0"/>
    <w:link w:val="a7"/>
    <w:uiPriority w:val="99"/>
    <w:semiHidden/>
    <w:rsid w:val="0035118C"/>
    <w:rPr>
      <w:rFonts w:ascii="Tahoma" w:hAnsi="Tahoma"/>
      <w:sz w:val="18"/>
      <w:szCs w:val="18"/>
    </w:rPr>
  </w:style>
  <w:style w:type="paragraph" w:customStyle="1" w:styleId="Textof">
    <w:name w:val="Text of 中文参考文献"/>
    <w:basedOn w:val="a"/>
    <w:qFormat/>
    <w:rsid w:val="0035118C"/>
    <w:pPr>
      <w:tabs>
        <w:tab w:val="left" w:pos="346"/>
      </w:tabs>
      <w:adjustRightInd/>
      <w:snapToGrid/>
      <w:spacing w:after="0" w:line="260" w:lineRule="exact"/>
      <w:ind w:left="258" w:hangingChars="258" w:hanging="258"/>
      <w:jc w:val="both"/>
    </w:pPr>
    <w:rPr>
      <w:rFonts w:ascii="Times New Roman" w:eastAsia="宋体" w:hAnsi="Times New Roman" w:cs="Times New Roman"/>
      <w:sz w:val="15"/>
      <w:szCs w:val="20"/>
    </w:rPr>
  </w:style>
  <w:style w:type="paragraph" w:customStyle="1" w:styleId="DepartCorrespond">
    <w:name w:val="Depart.Correspond"/>
    <w:basedOn w:val="a"/>
    <w:qFormat/>
    <w:rsid w:val="0035118C"/>
    <w:pPr>
      <w:adjustRightInd/>
      <w:snapToGrid/>
      <w:spacing w:after="0"/>
      <w:ind w:left="66" w:hangingChars="66" w:hanging="66"/>
      <w:jc w:val="both"/>
    </w:pPr>
    <w:rPr>
      <w:rFonts w:ascii="Times New Roman" w:eastAsia="宋体" w:hAnsi="Times New Roman" w:cs="Times New Roman"/>
      <w:iCs/>
      <w:sz w:val="16"/>
      <w:szCs w:val="20"/>
    </w:rPr>
  </w:style>
  <w:style w:type="character" w:customStyle="1" w:styleId="a6">
    <w:name w:val="正文文本 字符"/>
    <w:basedOn w:val="a0"/>
    <w:link w:val="a5"/>
    <w:rsid w:val="0035118C"/>
    <w:rPr>
      <w:rFonts w:ascii="Times New Roman" w:eastAsia="宋体" w:hAnsi="Times New Roman" w:cs="Times New Roman"/>
      <w:kern w:val="2"/>
      <w:sz w:val="21"/>
      <w:szCs w:val="24"/>
    </w:rPr>
  </w:style>
  <w:style w:type="character" w:customStyle="1" w:styleId="a4">
    <w:name w:val="批注文字 字符"/>
    <w:basedOn w:val="a0"/>
    <w:link w:val="a3"/>
    <w:semiHidden/>
    <w:rsid w:val="0035118C"/>
    <w:rPr>
      <w:rFonts w:ascii="Times New Roman" w:eastAsia="宋体" w:hAnsi="Times New Roman" w:cs="Times New Roman"/>
      <w:kern w:val="2"/>
      <w:sz w:val="21"/>
      <w:szCs w:val="24"/>
    </w:rPr>
  </w:style>
  <w:style w:type="paragraph" w:customStyle="1" w:styleId="1">
    <w:name w:val="列出段落1"/>
    <w:basedOn w:val="a"/>
    <w:uiPriority w:val="34"/>
    <w:qFormat/>
    <w:rsid w:val="0035118C"/>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
    <w:name w:val="列出段落2"/>
    <w:basedOn w:val="a"/>
    <w:uiPriority w:val="34"/>
    <w:qFormat/>
    <w:rsid w:val="0035118C"/>
    <w:pPr>
      <w:ind w:firstLineChars="200" w:firstLine="420"/>
    </w:pPr>
  </w:style>
  <w:style w:type="character" w:customStyle="1" w:styleId="fontsover">
    <w:name w:val="fonts__over"/>
    <w:basedOn w:val="a0"/>
    <w:rsid w:val="00D21C88"/>
  </w:style>
  <w:style w:type="character" w:customStyle="1" w:styleId="fontslimited">
    <w:name w:val="fonts__limited"/>
    <w:basedOn w:val="a0"/>
    <w:rsid w:val="00D21C88"/>
  </w:style>
  <w:style w:type="paragraph" w:styleId="af">
    <w:name w:val="Normal (Web)"/>
    <w:basedOn w:val="a"/>
    <w:uiPriority w:val="99"/>
    <w:semiHidden/>
    <w:unhideWhenUsed/>
    <w:rsid w:val="00D21C88"/>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07290">
      <w:bodyDiv w:val="1"/>
      <w:marLeft w:val="0"/>
      <w:marRight w:val="0"/>
      <w:marTop w:val="0"/>
      <w:marBottom w:val="0"/>
      <w:divBdr>
        <w:top w:val="none" w:sz="0" w:space="0" w:color="auto"/>
        <w:left w:val="none" w:sz="0" w:space="0" w:color="auto"/>
        <w:bottom w:val="none" w:sz="0" w:space="0" w:color="auto"/>
        <w:right w:val="none" w:sz="0" w:space="0" w:color="auto"/>
      </w:divBdr>
      <w:divsChild>
        <w:div w:id="1163542456">
          <w:marLeft w:val="0"/>
          <w:marRight w:val="0"/>
          <w:marTop w:val="0"/>
          <w:marBottom w:val="0"/>
          <w:divBdr>
            <w:top w:val="none" w:sz="0" w:space="0" w:color="auto"/>
            <w:left w:val="none" w:sz="0" w:space="0" w:color="auto"/>
            <w:bottom w:val="none" w:sz="0" w:space="0" w:color="auto"/>
            <w:right w:val="none" w:sz="0" w:space="0" w:color="auto"/>
          </w:divBdr>
          <w:divsChild>
            <w:div w:id="1016081386">
              <w:marLeft w:val="0"/>
              <w:marRight w:val="0"/>
              <w:marTop w:val="0"/>
              <w:marBottom w:val="0"/>
              <w:divBdr>
                <w:top w:val="none" w:sz="0" w:space="0" w:color="auto"/>
                <w:left w:val="none" w:sz="0" w:space="0" w:color="auto"/>
                <w:bottom w:val="none" w:sz="0" w:space="0" w:color="auto"/>
                <w:right w:val="none" w:sz="0" w:space="0" w:color="auto"/>
              </w:divBdr>
              <w:divsChild>
                <w:div w:id="131606759">
                  <w:marLeft w:val="0"/>
                  <w:marRight w:val="0"/>
                  <w:marTop w:val="0"/>
                  <w:marBottom w:val="0"/>
                  <w:divBdr>
                    <w:top w:val="none" w:sz="0" w:space="0" w:color="auto"/>
                    <w:left w:val="none" w:sz="0" w:space="0" w:color="auto"/>
                    <w:bottom w:val="none" w:sz="0" w:space="0" w:color="auto"/>
                    <w:right w:val="none" w:sz="0" w:space="0" w:color="auto"/>
                  </w:divBdr>
                  <w:divsChild>
                    <w:div w:id="6341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8674">
          <w:marLeft w:val="0"/>
          <w:marRight w:val="0"/>
          <w:marTop w:val="0"/>
          <w:marBottom w:val="0"/>
          <w:divBdr>
            <w:top w:val="none" w:sz="0" w:space="0" w:color="auto"/>
            <w:left w:val="none" w:sz="0" w:space="0" w:color="auto"/>
            <w:bottom w:val="none" w:sz="0" w:space="0" w:color="auto"/>
            <w:right w:val="none" w:sz="0" w:space="0" w:color="auto"/>
          </w:divBdr>
          <w:divsChild>
            <w:div w:id="1035153428">
              <w:marLeft w:val="0"/>
              <w:marRight w:val="0"/>
              <w:marTop w:val="0"/>
              <w:marBottom w:val="0"/>
              <w:divBdr>
                <w:top w:val="none" w:sz="0" w:space="0" w:color="auto"/>
                <w:left w:val="none" w:sz="0" w:space="0" w:color="auto"/>
                <w:bottom w:val="none" w:sz="0" w:space="0" w:color="auto"/>
                <w:right w:val="none" w:sz="0" w:space="0" w:color="auto"/>
              </w:divBdr>
              <w:divsChild>
                <w:div w:id="21145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oleObject" Target="embeddings/Microsoft_Visio_2003-2010_Drawing.vsd"/><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50D1EB-6DD8-498B-82FD-8823DF3E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500</Words>
  <Characters>2853</Characters>
  <Application>Microsoft Office Word</Application>
  <DocSecurity>0</DocSecurity>
  <Lines>23</Lines>
  <Paragraphs>6</Paragraphs>
  <ScaleCrop>false</ScaleCrop>
  <Company>Microsoft</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 eugeo</cp:lastModifiedBy>
  <cp:revision>5</cp:revision>
  <dcterms:created xsi:type="dcterms:W3CDTF">2019-11-19T01:24:00Z</dcterms:created>
  <dcterms:modified xsi:type="dcterms:W3CDTF">2020-01-01T05:25:00Z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